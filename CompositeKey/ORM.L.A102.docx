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 w:eastAsia="ja-JP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06ED180" w:rsidR="009C5D62" w:rsidRPr="007355B1" w:rsidRDefault="00A202D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HIBERNATE</w:t>
      </w:r>
    </w:p>
    <w:p w14:paraId="463FA453" w14:textId="338BF383" w:rsidR="005E64CE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Training </w:t>
      </w:r>
      <w:r w:rsidR="00DD1199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</w:t>
      </w:r>
    </w:p>
    <w:p w14:paraId="0D078CC2" w14:textId="77777777" w:rsidR="00B5626F" w:rsidRDefault="00B5626F" w:rsidP="001F79D3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0924C6C" w14:textId="1D6A2B30" w:rsidR="00B5626F" w:rsidRDefault="00B5626F" w:rsidP="001F79D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M</w:t>
      </w:r>
      <w:r w:rsidRPr="008013B6">
        <w:rPr>
          <w:rFonts w:ascii="Segoe UI" w:hAnsi="Segoe UI" w:cs="Segoe UI"/>
          <w:b/>
          <w:bCs/>
          <w:color w:val="24292E"/>
          <w:sz w:val="36"/>
          <w:szCs w:val="36"/>
        </w:rPr>
        <w:t>any-to-</w:t>
      </w:r>
      <w:r>
        <w:rPr>
          <w:rFonts w:ascii="Segoe UI" w:hAnsi="Segoe UI" w:cs="Segoe UI"/>
          <w:b/>
          <w:bCs/>
          <w:color w:val="24292E"/>
          <w:sz w:val="36"/>
          <w:szCs w:val="36"/>
        </w:rPr>
        <w:t>M</w:t>
      </w:r>
      <w:r w:rsidRPr="008013B6">
        <w:rPr>
          <w:rFonts w:ascii="Segoe UI" w:hAnsi="Segoe UI" w:cs="Segoe UI"/>
          <w:b/>
          <w:bCs/>
          <w:color w:val="24292E"/>
          <w:sz w:val="36"/>
          <w:szCs w:val="36"/>
        </w:rPr>
        <w:t>any</w:t>
      </w:r>
      <w:r w:rsidRPr="008013B6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 </w:t>
      </w:r>
      <w:r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E</w:t>
      </w:r>
      <w:r w:rsidRPr="008013B6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 xml:space="preserve">ntity </w:t>
      </w:r>
      <w:r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M</w:t>
      </w:r>
      <w:r w:rsidRPr="008013B6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apping</w:t>
      </w:r>
    </w:p>
    <w:p w14:paraId="6330ACB6" w14:textId="77777777" w:rsidR="001F79D3" w:rsidRPr="001F79D3" w:rsidRDefault="001F79D3" w:rsidP="00AF70F7">
      <w:pPr>
        <w:spacing w:before="240" w:after="0" w:line="360" w:lineRule="auto"/>
        <w:jc w:val="center"/>
        <w:rPr>
          <w:rFonts w:eastAsia="Times New Roman" w:cs="Arial"/>
          <w:color w:val="AC0000"/>
          <w:spacing w:val="40"/>
          <w:sz w:val="40"/>
          <w:szCs w:val="24"/>
          <w:lang w:val="en-AU"/>
        </w:rPr>
      </w:pP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5E796F" w14:textId="6241FDDC" w:rsidR="005E64CE" w:rsidRPr="007355B1" w:rsidRDefault="005E64CE" w:rsidP="006A0D34">
      <w:pPr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6ECEF882" w:rsidR="00552135" w:rsidRPr="00356D25" w:rsidRDefault="00356D25" w:rsidP="00552135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</w:rPr>
        <w:t>Hanoi, 06</w:t>
      </w:r>
      <w:r w:rsidR="00A202D8">
        <w:rPr>
          <w:rFonts w:cs="Arial"/>
          <w:b/>
          <w:bCs/>
        </w:rPr>
        <w:t>/20</w:t>
      </w:r>
      <w:r>
        <w:rPr>
          <w:rFonts w:cs="Arial"/>
          <w:b/>
          <w:bCs/>
          <w:lang w:val="en-US"/>
        </w:rPr>
        <w:t>20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932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3374"/>
        <w:gridCol w:w="1271"/>
        <w:gridCol w:w="1170"/>
        <w:gridCol w:w="1440"/>
      </w:tblGrid>
      <w:tr w:rsidR="007355B1" w:rsidRPr="007355B1" w14:paraId="6F3B55D0" w14:textId="77777777" w:rsidTr="00CA1AC9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3374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CA1AC9">
        <w:tc>
          <w:tcPr>
            <w:tcW w:w="540" w:type="dxa"/>
          </w:tcPr>
          <w:p w14:paraId="5257F323" w14:textId="5B684802" w:rsidR="007355B1" w:rsidRPr="007355B1" w:rsidRDefault="00A202D8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4144D51E" w:rsidR="007355B1" w:rsidRPr="007355B1" w:rsidRDefault="00A202D8" w:rsidP="00C03BCE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del w:id="0" w:author="ASUS" w:date="2020-06-24T05:22:00Z">
              <w:r w:rsidDel="00C03BCE">
                <w:rPr>
                  <w:rFonts w:ascii="Arial" w:hAnsi="Arial" w:cs="Arial"/>
                  <w:sz w:val="18"/>
                  <w:szCs w:val="18"/>
                </w:rPr>
                <w:delText>25</w:delText>
              </w:r>
            </w:del>
            <w:ins w:id="1" w:author="ASUS" w:date="2020-06-24T05:22:00Z">
              <w:r w:rsidR="00C03BCE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  <w:r>
              <w:rPr>
                <w:rFonts w:ascii="Arial" w:hAnsi="Arial" w:cs="Arial"/>
                <w:sz w:val="18"/>
                <w:szCs w:val="18"/>
              </w:rPr>
              <w:t>/</w:t>
            </w:r>
            <w:del w:id="2" w:author="ASUS" w:date="2020-06-24T05:22:00Z">
              <w:r w:rsidDel="00C03BCE">
                <w:rPr>
                  <w:rFonts w:ascii="Arial" w:hAnsi="Arial" w:cs="Arial"/>
                  <w:sz w:val="18"/>
                  <w:szCs w:val="18"/>
                </w:rPr>
                <w:delText>09</w:delText>
              </w:r>
            </w:del>
            <w:ins w:id="3" w:author="ASUS" w:date="2020-06-24T05:22:00Z">
              <w:r w:rsidR="00C03BCE">
                <w:rPr>
                  <w:rFonts w:ascii="Arial" w:hAnsi="Arial" w:cs="Arial"/>
                  <w:sz w:val="18"/>
                  <w:szCs w:val="18"/>
                </w:rPr>
                <w:t>06</w:t>
              </w:r>
            </w:ins>
            <w:r>
              <w:rPr>
                <w:rFonts w:ascii="Arial" w:hAnsi="Arial" w:cs="Arial"/>
                <w:sz w:val="18"/>
                <w:szCs w:val="18"/>
              </w:rPr>
              <w:t>/</w:t>
            </w:r>
            <w:del w:id="4" w:author="ASUS" w:date="2020-06-24T05:22:00Z">
              <w:r w:rsidDel="00C03BCE">
                <w:rPr>
                  <w:rFonts w:ascii="Arial" w:hAnsi="Arial" w:cs="Arial"/>
                  <w:sz w:val="18"/>
                  <w:szCs w:val="18"/>
                </w:rPr>
                <w:delText>2019</w:delText>
              </w:r>
            </w:del>
            <w:ins w:id="5" w:author="ASUS" w:date="2020-06-24T05:22:00Z">
              <w:r w:rsidR="00C03BCE">
                <w:rPr>
                  <w:rFonts w:ascii="Arial" w:hAnsi="Arial" w:cs="Arial"/>
                  <w:sz w:val="18"/>
                  <w:szCs w:val="18"/>
                </w:rPr>
                <w:t>2020</w:t>
              </w:r>
            </w:ins>
          </w:p>
        </w:tc>
        <w:tc>
          <w:tcPr>
            <w:tcW w:w="3374" w:type="dxa"/>
          </w:tcPr>
          <w:p w14:paraId="0690B008" w14:textId="4B132E96" w:rsidR="007355B1" w:rsidRPr="007355B1" w:rsidRDefault="00A202D8" w:rsidP="00A86E7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</w:t>
            </w:r>
            <w:r w:rsidR="00A86E73">
              <w:rPr>
                <w:rFonts w:ascii="Arial" w:hAnsi="Arial" w:cs="Arial"/>
                <w:sz w:val="18"/>
                <w:szCs w:val="18"/>
              </w:rPr>
              <w:t>Lab</w:t>
            </w: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08B0BB2A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del w:id="6" w:author="ASUS" w:date="2020-06-24T05:22:00Z">
              <w:r w:rsidDel="00C03BCE">
                <w:rPr>
                  <w:rFonts w:ascii="Arial" w:hAnsi="Arial" w:cs="Arial"/>
                  <w:sz w:val="18"/>
                  <w:szCs w:val="18"/>
                </w:rPr>
                <w:delText>VietTN</w:delText>
              </w:r>
            </w:del>
          </w:p>
        </w:tc>
        <w:tc>
          <w:tcPr>
            <w:tcW w:w="1440" w:type="dxa"/>
          </w:tcPr>
          <w:p w14:paraId="017B2BFA" w14:textId="7F08F6DF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del w:id="7" w:author="ASUS" w:date="2020-06-24T05:22:00Z">
              <w:r w:rsidDel="00C03BCE">
                <w:rPr>
                  <w:rFonts w:ascii="Arial" w:hAnsi="Arial" w:cs="Arial"/>
                  <w:sz w:val="18"/>
                  <w:szCs w:val="18"/>
                </w:rPr>
                <w:delText>VinhNV</w:delText>
              </w:r>
            </w:del>
          </w:p>
        </w:tc>
      </w:tr>
      <w:tr w:rsidR="007355B1" w:rsidRPr="007355B1" w14:paraId="2B18C552" w14:textId="77777777" w:rsidTr="00CA1AC9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CA1AC9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CA1AC9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CA1AC9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CA1AC9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CA1AC9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CA1AC9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CA1AC9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CA1AC9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72AECFFB" w14:textId="1D8D6ADB" w:rsidR="0043455B" w:rsidRPr="008E57C6" w:rsidRDefault="0043455B" w:rsidP="0043455B">
      <w:pPr>
        <w:tabs>
          <w:tab w:val="right" w:leader="middleDot" w:pos="9498"/>
        </w:tabs>
        <w:spacing w:line="360" w:lineRule="auto"/>
        <w:rPr>
          <w:rFonts w:ascii="Segoe UI" w:hAnsi="Segoe UI" w:cs="Segoe UI"/>
          <w:b/>
          <w:sz w:val="36"/>
          <w:szCs w:val="36"/>
        </w:rPr>
      </w:pPr>
      <w:r w:rsidRPr="008E57C6">
        <w:rPr>
          <w:rFonts w:ascii="Segoe UI" w:hAnsi="Segoe UI" w:cs="Segoe UI"/>
          <w:b/>
        </w:rPr>
        <w:t>1. Problem Description</w:t>
      </w:r>
      <w:r>
        <w:rPr>
          <w:rFonts w:ascii="Segoe UI" w:hAnsi="Segoe UI" w:cs="Segoe UI"/>
          <w:b/>
        </w:rPr>
        <w:tab/>
      </w:r>
      <w:r w:rsidR="00226F3B">
        <w:rPr>
          <w:rFonts w:ascii="Segoe UI" w:hAnsi="Segoe UI" w:cs="Segoe UI"/>
          <w:b/>
        </w:rPr>
        <w:t>4</w:t>
      </w:r>
    </w:p>
    <w:p w14:paraId="376DB50A" w14:textId="6F885FF4" w:rsidR="0043455B" w:rsidRPr="008E57C6" w:rsidRDefault="0043455B" w:rsidP="0043455B">
      <w:pPr>
        <w:tabs>
          <w:tab w:val="right" w:leader="middleDot" w:pos="9498"/>
        </w:tabs>
        <w:spacing w:line="360" w:lineRule="auto"/>
        <w:jc w:val="both"/>
        <w:rPr>
          <w:rFonts w:ascii="Segoe UI" w:hAnsi="Segoe UI" w:cs="Segoe UI"/>
          <w:b/>
        </w:rPr>
      </w:pPr>
      <w:r w:rsidRPr="008E57C6">
        <w:rPr>
          <w:rFonts w:ascii="Segoe UI" w:hAnsi="Segoe UI" w:cs="Segoe UI"/>
          <w:b/>
        </w:rPr>
        <w:t>2. Technologies and Tools Used</w:t>
      </w:r>
      <w:r>
        <w:rPr>
          <w:rFonts w:ascii="Segoe UI" w:hAnsi="Segoe UI" w:cs="Segoe UI"/>
          <w:b/>
        </w:rPr>
        <w:tab/>
      </w:r>
      <w:r w:rsidR="00226F3B">
        <w:rPr>
          <w:rFonts w:ascii="Segoe UI" w:hAnsi="Segoe UI" w:cs="Segoe UI"/>
          <w:b/>
        </w:rPr>
        <w:t>4</w:t>
      </w:r>
    </w:p>
    <w:p w14:paraId="06C706FF" w14:textId="2179DEEF" w:rsidR="0043455B" w:rsidRPr="008E57C6" w:rsidRDefault="0043455B" w:rsidP="0043455B">
      <w:pPr>
        <w:tabs>
          <w:tab w:val="right" w:leader="middleDot" w:pos="9498"/>
        </w:tabs>
        <w:spacing w:line="360" w:lineRule="auto"/>
        <w:rPr>
          <w:rFonts w:ascii="Segoe UI" w:hAnsi="Segoe UI" w:cs="Segoe UI"/>
          <w:b/>
          <w:sz w:val="36"/>
          <w:szCs w:val="36"/>
        </w:rPr>
      </w:pPr>
      <w:r w:rsidRPr="008E57C6">
        <w:rPr>
          <w:rFonts w:ascii="Segoe UI" w:hAnsi="Segoe UI" w:cs="Segoe UI"/>
          <w:b/>
        </w:rPr>
        <w:t>3. Development Steps</w:t>
      </w:r>
      <w:r>
        <w:rPr>
          <w:rFonts w:ascii="Segoe UI" w:hAnsi="Segoe UI" w:cs="Segoe UI"/>
          <w:b/>
        </w:rPr>
        <w:tab/>
      </w:r>
      <w:r w:rsidR="00675088">
        <w:rPr>
          <w:rFonts w:ascii="Segoe UI" w:hAnsi="Segoe UI" w:cs="Segoe UI"/>
          <w:b/>
        </w:rPr>
        <w:t>5</w:t>
      </w:r>
      <w:r w:rsidRPr="008E57C6">
        <w:rPr>
          <w:rFonts w:ascii="Segoe UI" w:hAnsi="Segoe UI" w:cs="Segoe UI"/>
          <w:b/>
          <w:sz w:val="36"/>
          <w:szCs w:val="36"/>
        </w:rPr>
        <w:t xml:space="preserve"> </w:t>
      </w:r>
    </w:p>
    <w:p w14:paraId="1C640742" w14:textId="5ED65243" w:rsidR="0043455B" w:rsidRPr="00842722" w:rsidRDefault="0043455B" w:rsidP="0043455B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8E57C6">
        <w:rPr>
          <w:rFonts w:ascii="Segoe UI" w:eastAsia="Times New Roman" w:hAnsi="Segoe UI" w:cs="Segoe UI"/>
          <w:color w:val="24292E"/>
        </w:rPr>
        <w:t>3.1, Project Directory Structure</w:t>
      </w:r>
      <w:r>
        <w:rPr>
          <w:rFonts w:ascii="Segoe UI" w:eastAsia="Times New Roman" w:hAnsi="Segoe UI" w:cs="Segoe UI"/>
          <w:color w:val="24292E"/>
        </w:rPr>
        <w:tab/>
      </w:r>
      <w:r w:rsidR="00637C04">
        <w:rPr>
          <w:rFonts w:ascii="Segoe UI" w:eastAsia="Times New Roman" w:hAnsi="Segoe UI" w:cs="Segoe UI"/>
          <w:color w:val="24292E"/>
        </w:rPr>
        <w:t>5</w:t>
      </w:r>
    </w:p>
    <w:p w14:paraId="44771F4E" w14:textId="3A3D47A8" w:rsidR="0043455B" w:rsidRPr="00842722" w:rsidRDefault="0043455B" w:rsidP="0043455B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2</w:t>
      </w:r>
      <w:r w:rsidRPr="008E57C6">
        <w:rPr>
          <w:rFonts w:ascii="Segoe UI" w:eastAsia="Times New Roman" w:hAnsi="Segoe UI" w:cs="Segoe UI"/>
          <w:color w:val="24292E"/>
        </w:rPr>
        <w:t>, Add jar Dependencies to pom.xml</w:t>
      </w:r>
      <w:r>
        <w:rPr>
          <w:rFonts w:ascii="Segoe UI" w:eastAsia="Times New Roman" w:hAnsi="Segoe UI" w:cs="Segoe UI"/>
          <w:color w:val="24292E"/>
        </w:rPr>
        <w:tab/>
      </w:r>
      <w:r w:rsidR="00637C04">
        <w:rPr>
          <w:rFonts w:ascii="Segoe UI" w:eastAsia="Times New Roman" w:hAnsi="Segoe UI" w:cs="Segoe UI"/>
          <w:color w:val="24292E"/>
        </w:rPr>
        <w:t>6</w:t>
      </w:r>
    </w:p>
    <w:p w14:paraId="28F8D33F" w14:textId="5D083F6D" w:rsidR="0043455B" w:rsidRPr="008E57C6" w:rsidRDefault="0043455B" w:rsidP="0043455B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3</w:t>
      </w:r>
      <w:r w:rsidRPr="008E57C6">
        <w:rPr>
          <w:rFonts w:ascii="Segoe UI" w:eastAsia="Times New Roman" w:hAnsi="Segoe UI" w:cs="Segoe UI"/>
          <w:color w:val="24292E"/>
        </w:rPr>
        <w:t xml:space="preserve">, </w:t>
      </w:r>
      <w:r>
        <w:rPr>
          <w:rFonts w:ascii="Segoe UI" w:hAnsi="Segoe UI" w:cs="Segoe UI" w:hint="eastAsia"/>
          <w:color w:val="24292E"/>
        </w:rPr>
        <w:t>★</w:t>
      </w:r>
      <w:r w:rsidRPr="008E57C6">
        <w:rPr>
          <w:rFonts w:ascii="Segoe UI" w:eastAsia="Times New Roman" w:hAnsi="Segoe UI" w:cs="Segoe UI"/>
          <w:color w:val="24292E"/>
        </w:rPr>
        <w:t>Creating the JPA Entity Class (Persistent class)</w:t>
      </w:r>
      <w:r>
        <w:rPr>
          <w:rFonts w:ascii="Segoe UI" w:eastAsia="Times New Roman" w:hAnsi="Segoe UI" w:cs="Segoe UI"/>
          <w:color w:val="24292E"/>
        </w:rPr>
        <w:tab/>
      </w:r>
      <w:r w:rsidR="00F25A4C">
        <w:rPr>
          <w:rFonts w:ascii="Segoe UI" w:eastAsia="Times New Roman" w:hAnsi="Segoe UI" w:cs="Segoe UI"/>
          <w:color w:val="24292E"/>
        </w:rPr>
        <w:t>7</w:t>
      </w:r>
      <w:r w:rsidRPr="008E57C6">
        <w:rPr>
          <w:rFonts w:ascii="Segoe UI" w:eastAsia="Times New Roman" w:hAnsi="Segoe UI" w:cs="Segoe UI"/>
          <w:color w:val="24292E"/>
        </w:rPr>
        <w:t xml:space="preserve"> </w:t>
      </w:r>
    </w:p>
    <w:p w14:paraId="6CCCDE8B" w14:textId="271F52F9" w:rsidR="0043455B" w:rsidRPr="00DF7FF7" w:rsidRDefault="0043455B" w:rsidP="0043455B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DF7FF7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4</w:t>
      </w:r>
      <w:r w:rsidRPr="00DF7FF7">
        <w:rPr>
          <w:rFonts w:ascii="Segoe UI" w:eastAsia="Times New Roman" w:hAnsi="Segoe UI" w:cs="Segoe UI"/>
          <w:color w:val="24292E"/>
        </w:rPr>
        <w:t>, Create a Hibernate configuration file - hibernate.cfg.xml</w:t>
      </w:r>
      <w:r w:rsidRPr="00DF7FF7">
        <w:rPr>
          <w:rFonts w:ascii="Segoe UI" w:eastAsia="Times New Roman" w:hAnsi="Segoe UI" w:cs="Segoe UI"/>
          <w:color w:val="24292E"/>
        </w:rPr>
        <w:tab/>
      </w:r>
      <w:r w:rsidR="007A442A">
        <w:rPr>
          <w:rFonts w:ascii="Segoe UI" w:eastAsia="Times New Roman" w:hAnsi="Segoe UI" w:cs="Segoe UI"/>
          <w:color w:val="24292E"/>
        </w:rPr>
        <w:t>9</w:t>
      </w:r>
      <w:r w:rsidRPr="00DF7FF7">
        <w:rPr>
          <w:rFonts w:ascii="Segoe UI" w:eastAsia="Times New Roman" w:hAnsi="Segoe UI" w:cs="Segoe UI"/>
          <w:color w:val="24292E"/>
        </w:rPr>
        <w:t xml:space="preserve"> </w:t>
      </w:r>
    </w:p>
    <w:p w14:paraId="0A825F5A" w14:textId="3D70C44A" w:rsidR="0043455B" w:rsidRPr="00842722" w:rsidRDefault="0043455B" w:rsidP="0043455B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5</w:t>
      </w:r>
      <w:r w:rsidRPr="008E57C6">
        <w:rPr>
          <w:rFonts w:ascii="Segoe UI" w:eastAsia="Times New Roman" w:hAnsi="Segoe UI" w:cs="Segoe UI"/>
          <w:color w:val="24292E"/>
        </w:rPr>
        <w:t>, Create a Hibernate utility class</w:t>
      </w:r>
      <w:r>
        <w:rPr>
          <w:rFonts w:ascii="Segoe UI" w:eastAsia="Times New Roman" w:hAnsi="Segoe UI" w:cs="Segoe UI"/>
          <w:color w:val="24292E"/>
        </w:rPr>
        <w:tab/>
      </w:r>
      <w:r w:rsidR="007A442A">
        <w:rPr>
          <w:rFonts w:ascii="Segoe UI" w:eastAsia="Times New Roman" w:hAnsi="Segoe UI" w:cs="Segoe UI"/>
          <w:color w:val="24292E"/>
        </w:rPr>
        <w:t>10</w:t>
      </w:r>
    </w:p>
    <w:p w14:paraId="7EAE0A78" w14:textId="1E697E22" w:rsidR="00916362" w:rsidRDefault="0043455B" w:rsidP="00916362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DF7FF7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6</w:t>
      </w:r>
      <w:r w:rsidRPr="00DF7FF7">
        <w:rPr>
          <w:rFonts w:ascii="Segoe UI" w:eastAsia="Times New Roman" w:hAnsi="Segoe UI" w:cs="Segoe UI"/>
          <w:color w:val="24292E"/>
        </w:rPr>
        <w:t xml:space="preserve">, </w:t>
      </w:r>
      <w:r w:rsidRPr="00DF7FF7">
        <w:rPr>
          <w:rFonts w:ascii="Segoe UI" w:hAnsi="Segoe UI" w:cs="Segoe UI"/>
          <w:color w:val="24292E"/>
        </w:rPr>
        <w:t xml:space="preserve">Implement </w:t>
      </w:r>
      <w:r w:rsidRPr="00DF7FF7">
        <w:rPr>
          <w:rFonts w:ascii="Segoe UI" w:eastAsia="Times New Roman" w:hAnsi="Segoe UI" w:cs="Segoe UI"/>
          <w:color w:val="24292E"/>
        </w:rPr>
        <w:t>CRUD operations</w:t>
      </w:r>
      <w:r>
        <w:rPr>
          <w:rFonts w:ascii="Segoe UI" w:eastAsia="Times New Roman" w:hAnsi="Segoe UI" w:cs="Segoe UI"/>
          <w:color w:val="24292E"/>
        </w:rPr>
        <w:t xml:space="preserve"> (ex: save an entity)</w:t>
      </w:r>
      <w:r w:rsidRPr="00DF7FF7">
        <w:rPr>
          <w:rFonts w:ascii="Segoe UI" w:eastAsia="Times New Roman" w:hAnsi="Segoe UI" w:cs="Segoe UI"/>
          <w:color w:val="24292E"/>
        </w:rPr>
        <w:tab/>
      </w:r>
      <w:r w:rsidR="0090720D">
        <w:rPr>
          <w:rFonts w:ascii="Segoe UI" w:eastAsia="Times New Roman" w:hAnsi="Segoe UI" w:cs="Segoe UI"/>
          <w:color w:val="24292E"/>
        </w:rPr>
        <w:t>11</w:t>
      </w:r>
    </w:p>
    <w:p w14:paraId="7B6D2D08" w14:textId="5B992CED" w:rsidR="002F3B39" w:rsidRPr="00916362" w:rsidRDefault="0043455B" w:rsidP="00916362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7</w:t>
      </w:r>
      <w:r w:rsidR="00916362">
        <w:rPr>
          <w:rFonts w:ascii="Segoe UI" w:eastAsia="Times New Roman" w:hAnsi="Segoe UI" w:cs="Segoe UI"/>
          <w:color w:val="24292E"/>
        </w:rPr>
        <w:t xml:space="preserve">, </w:t>
      </w:r>
      <w:r w:rsidR="00916362" w:rsidRPr="00C70040">
        <w:rPr>
          <w:rFonts w:ascii="Segoe UI" w:eastAsia="Times New Roman" w:hAnsi="Segoe UI" w:cs="Segoe UI"/>
          <w:color w:val="24292E"/>
        </w:rPr>
        <w:t>Create the class</w:t>
      </w:r>
      <w:r w:rsidR="00916362" w:rsidRPr="00C70040">
        <w:rPr>
          <w:rFonts w:ascii="Segoe UI" w:eastAsia="Times New Roman" w:hAnsi="Segoe UI" w:cs="Segoe UI"/>
          <w:color w:val="24292E"/>
          <w:lang w:val="en-US"/>
        </w:rPr>
        <w:t xml:space="preserve"> for testing</w:t>
      </w:r>
      <w:r>
        <w:rPr>
          <w:rFonts w:ascii="Segoe UI" w:eastAsia="Times New Roman" w:hAnsi="Segoe UI" w:cs="Segoe UI"/>
          <w:color w:val="24292E"/>
        </w:rPr>
        <w:tab/>
        <w:t>1</w:t>
      </w:r>
      <w:r w:rsidR="0090720D">
        <w:rPr>
          <w:rFonts w:ascii="Segoe UI" w:eastAsia="Times New Roman" w:hAnsi="Segoe UI" w:cs="Segoe UI"/>
          <w:color w:val="24292E"/>
        </w:rPr>
        <w:t>2</w:t>
      </w:r>
    </w:p>
    <w:p w14:paraId="26658DFC" w14:textId="77777777" w:rsidR="00DA3871" w:rsidRPr="00DC262A" w:rsidRDefault="00DA3871">
      <w:pPr>
        <w:rPr>
          <w:rFonts w:cs="Arial"/>
          <w:b/>
        </w:rPr>
      </w:pPr>
    </w:p>
    <w:p w14:paraId="2104BC9D" w14:textId="77777777" w:rsidR="00DA3871" w:rsidRPr="00DC262A" w:rsidRDefault="00DA3871">
      <w:pPr>
        <w:rPr>
          <w:rFonts w:cs="Arial"/>
          <w:b/>
        </w:rPr>
      </w:pPr>
    </w:p>
    <w:p w14:paraId="4DC49220" w14:textId="77777777" w:rsidR="00DA3871" w:rsidRPr="00DC262A" w:rsidRDefault="00DA3871" w:rsidP="00DA3871">
      <w:pPr>
        <w:tabs>
          <w:tab w:val="left" w:pos="8070"/>
        </w:tabs>
        <w:rPr>
          <w:rFonts w:cs="Arial"/>
          <w:b/>
        </w:rPr>
      </w:pPr>
      <w:r w:rsidRPr="00DC262A">
        <w:rPr>
          <w:rFonts w:cs="Arial"/>
          <w:b/>
        </w:rPr>
        <w:tab/>
      </w:r>
    </w:p>
    <w:p w14:paraId="0926AD38" w14:textId="77777777" w:rsidR="009521F1" w:rsidRPr="00DC262A" w:rsidRDefault="005940DB" w:rsidP="009521F1">
      <w:pPr>
        <w:rPr>
          <w:rFonts w:cs="Arial"/>
          <w:b/>
          <w:i/>
          <w:color w:val="0070C0"/>
          <w:lang w:val="en-US"/>
        </w:rPr>
      </w:pPr>
      <w:r w:rsidRPr="00DC262A">
        <w:rPr>
          <w:rFonts w:cs="Arial"/>
          <w:b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DC262A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DC262A" w:rsidRDefault="009521F1" w:rsidP="00BE773D">
            <w:pPr>
              <w:jc w:val="center"/>
              <w:rPr>
                <w:rFonts w:ascii="Candara" w:hAnsi="Candara"/>
                <w:b/>
              </w:rPr>
            </w:pPr>
            <w:r w:rsidRPr="00DC262A">
              <w:rPr>
                <w:b/>
                <w:noProof/>
                <w:lang w:val="en-US" w:eastAsia="ja-JP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14581ADD" w:rsidR="009521F1" w:rsidRPr="00DC262A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6168CC">
              <w:rPr>
                <w:rFonts w:cs="Arial"/>
                <w:b/>
                <w:color w:val="FFFFFF" w:themeColor="background1"/>
                <w:szCs w:val="24"/>
                <w:lang w:val="en-US"/>
              </w:rPr>
              <w:t>ORM.L.A102</w:t>
            </w:r>
          </w:p>
          <w:p w14:paraId="0D273AD8" w14:textId="350D75C8" w:rsidR="009521F1" w:rsidRPr="00DC262A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4C6633" w:rsidRPr="00DC262A">
              <w:rPr>
                <w:rFonts w:cs="Arial"/>
                <w:b/>
                <w:color w:val="FFFFFF" w:themeColor="background1"/>
                <w:szCs w:val="24"/>
              </w:rPr>
              <w:t>LONG</w:t>
            </w:r>
          </w:p>
          <w:p w14:paraId="350932C8" w14:textId="6CF6A1ED" w:rsidR="009521F1" w:rsidRPr="00DC262A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44F35C60" w:rsidR="009521F1" w:rsidRPr="00DC262A" w:rsidRDefault="009521F1" w:rsidP="00653BF4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</w:t>
            </w:r>
            <w:r w:rsidR="008612ED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480 Minutes (completed in </w:t>
            </w:r>
            <w:r w:rsidR="007A5E44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2 </w:t>
            </w:r>
            <w:r w:rsidR="008612ED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work d</w:t>
            </w:r>
            <w:r w:rsidR="00223816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ays</w:t>
            </w:r>
            <w:r w:rsidR="008612ED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)</w:t>
            </w:r>
          </w:p>
        </w:tc>
      </w:tr>
    </w:tbl>
    <w:p w14:paraId="3735A69A" w14:textId="77777777" w:rsidR="006460C8" w:rsidRDefault="006460C8" w:rsidP="006460C8">
      <w:pPr>
        <w:rPr>
          <w:rFonts w:ascii="Segoe UI" w:hAnsi="Segoe UI" w:cs="Segoe UI"/>
          <w:b/>
          <w:sz w:val="24"/>
          <w:szCs w:val="36"/>
        </w:rPr>
      </w:pPr>
    </w:p>
    <w:p w14:paraId="43E6938F" w14:textId="77777777" w:rsidR="000F271A" w:rsidRDefault="000F271A" w:rsidP="002F71B5">
      <w:pPr>
        <w:pStyle w:val="FALev3"/>
        <w:rPr>
          <w:lang w:val="vi-VN"/>
        </w:rPr>
      </w:pPr>
    </w:p>
    <w:p w14:paraId="5D2955E7" w14:textId="77777777" w:rsidR="00830304" w:rsidRPr="00580909" w:rsidRDefault="00830304" w:rsidP="002F71B5">
      <w:pPr>
        <w:pStyle w:val="FALev3"/>
      </w:pPr>
      <w:r w:rsidRPr="00580909">
        <w:t xml:space="preserve">1. </w:t>
      </w:r>
      <w:r>
        <w:t>Problem Description</w:t>
      </w:r>
    </w:p>
    <w:p w14:paraId="15D175C2" w14:textId="77777777" w:rsidR="00830304" w:rsidRPr="00866016" w:rsidRDefault="00830304" w:rsidP="00830304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jc w:val="both"/>
        <w:rPr>
          <w:rFonts w:ascii="Segoe UI" w:eastAsia="Times New Roman" w:hAnsi="Segoe UI" w:cs="Segoe UI"/>
          <w:color w:val="24292E"/>
        </w:rPr>
      </w:pPr>
      <w:r w:rsidRPr="00354CC2">
        <w:rPr>
          <w:rFonts w:ascii="Segoe UI" w:hAnsi="Segoe UI" w:cs="Segoe UI"/>
          <w:color w:val="24292E"/>
          <w:shd w:val="clear" w:color="auto" w:fill="FFFFFF"/>
        </w:rPr>
        <w:t xml:space="preserve">We will show you </w:t>
      </w:r>
      <w:r>
        <w:rPr>
          <w:rFonts w:ascii="Segoe UI" w:hAnsi="Segoe UI" w:cs="Segoe UI"/>
          <w:color w:val="24292E"/>
          <w:shd w:val="clear" w:color="auto" w:fill="FFFFFF"/>
        </w:rPr>
        <w:t>how to implement step by step </w:t>
      </w:r>
      <w:r>
        <w:rPr>
          <w:rFonts w:ascii="Segoe UI" w:hAnsi="Segoe UI" w:cs="Segoe UI"/>
          <w:b/>
          <w:bCs/>
          <w:color w:val="24292E"/>
        </w:rPr>
        <w:t>many-to-many</w:t>
      </w:r>
      <w:r>
        <w:rPr>
          <w:rFonts w:ascii="Segoe UI" w:hAnsi="Segoe UI" w:cs="Segoe UI"/>
          <w:color w:val="24292E"/>
          <w:shd w:val="clear" w:color="auto" w:fill="FFFFFF"/>
        </w:rPr>
        <w:t> entity mapping using JPA/Hibernate with MySQL database.</w:t>
      </w:r>
    </w:p>
    <w:p w14:paraId="1F9F4A1A" w14:textId="77777777" w:rsidR="00830304" w:rsidRPr="004A7BD7" w:rsidRDefault="00830304" w:rsidP="00830304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jc w:val="both"/>
        <w:rPr>
          <w:rFonts w:ascii="Segoe UI" w:eastAsiaTheme="majorEastAsia" w:hAnsi="Segoe UI" w:cs="Segoe UI"/>
          <w:color w:val="24292E"/>
        </w:rPr>
      </w:pP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>Consider the following tables where </w:t>
      </w:r>
      <w:r w:rsidRPr="004A7BD7">
        <w:rPr>
          <w:rFonts w:ascii="Segoe UI" w:eastAsiaTheme="majorEastAsia" w:hAnsi="Segoe UI" w:cs="Segoe UI"/>
          <w:iCs/>
          <w:color w:val="D73A49"/>
        </w:rPr>
        <w:t>employees</w:t>
      </w: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> and </w:t>
      </w:r>
      <w:r w:rsidRPr="004A7BD7">
        <w:rPr>
          <w:rFonts w:ascii="Segoe UI" w:eastAsiaTheme="majorEastAsia" w:hAnsi="Segoe UI" w:cs="Segoe UI"/>
          <w:iCs/>
          <w:color w:val="D73A49"/>
        </w:rPr>
        <w:t>projects</w:t>
      </w: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 xml:space="preserve"> exhibit a </w:t>
      </w:r>
      <w:r w:rsidRPr="004A7BD7">
        <w:rPr>
          <w:rFonts w:ascii="Segoe UI" w:eastAsiaTheme="majorEastAsia" w:hAnsi="Segoe UI" w:cs="Segoe UI"/>
          <w:b/>
          <w:color w:val="24292E"/>
          <w:shd w:val="clear" w:color="auto" w:fill="FFFFFF"/>
        </w:rPr>
        <w:t>many-to-many</w:t>
      </w: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 xml:space="preserve"> relationship between each other. The many-to-many relationship is implemented using a third table called </w:t>
      </w:r>
      <w:r w:rsidRPr="004A7BD7">
        <w:rPr>
          <w:rFonts w:ascii="Segoe UI" w:eastAsiaTheme="majorEastAsia" w:hAnsi="Segoe UI" w:cs="Segoe UI"/>
          <w:color w:val="D73A49"/>
        </w:rPr>
        <w:t>employees_projects</w:t>
      </w: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> which contains the details of the </w:t>
      </w:r>
      <w:r w:rsidRPr="004A7BD7">
        <w:rPr>
          <w:rFonts w:ascii="Segoe UI" w:eastAsiaTheme="majorEastAsia" w:hAnsi="Segoe UI" w:cs="Segoe UI"/>
          <w:color w:val="D73A49"/>
        </w:rPr>
        <w:t>employees</w:t>
      </w: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> and their associated </w:t>
      </w:r>
      <w:r w:rsidRPr="004A7BD7">
        <w:rPr>
          <w:rFonts w:ascii="Segoe UI" w:eastAsiaTheme="majorEastAsia" w:hAnsi="Segoe UI" w:cs="Segoe UI"/>
          <w:color w:val="D73A49"/>
        </w:rPr>
        <w:t>projects</w:t>
      </w:r>
      <w:r w:rsidRPr="004A7BD7">
        <w:rPr>
          <w:rFonts w:ascii="Segoe UI" w:eastAsiaTheme="majorEastAsia" w:hAnsi="Segoe UI" w:cs="Segoe UI"/>
          <w:color w:val="24292E"/>
          <w:shd w:val="clear" w:color="auto" w:fill="FFFFFF"/>
        </w:rPr>
        <w:t>. Note that here Employee is a primary entity.</w:t>
      </w:r>
    </w:p>
    <w:p w14:paraId="3CEA8AE2" w14:textId="77777777" w:rsidR="00830304" w:rsidRPr="00DB05E4" w:rsidRDefault="00830304" w:rsidP="00830304">
      <w:pPr>
        <w:pStyle w:val="ListParagraph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9299B8" wp14:editId="3A1FF878">
                <wp:simplePos x="0" y="0"/>
                <wp:positionH relativeFrom="column">
                  <wp:posOffset>553720</wp:posOffset>
                </wp:positionH>
                <wp:positionV relativeFrom="paragraph">
                  <wp:posOffset>131445</wp:posOffset>
                </wp:positionV>
                <wp:extent cx="5346700" cy="2540000"/>
                <wp:effectExtent l="57150" t="38100" r="82550" b="127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0" cy="2540000"/>
                          <a:chOff x="0" y="0"/>
                          <a:chExt cx="5346700" cy="254000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0" y="292100"/>
                            <a:ext cx="1974850" cy="10541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7398C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  <w:color w:val="0000CC"/>
                                </w:rPr>
                                <w:t>employee_id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>: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BIGINT(20)</w:t>
                              </w:r>
                            </w:p>
                            <w:p w14:paraId="53879A42" w14:textId="77777777" w:rsidR="00956F47" w:rsidRPr="00AE01CF" w:rsidRDefault="00956F47" w:rsidP="00830304">
                              <w:pPr>
                                <w:tabs>
                                  <w:tab w:val="left" w:pos="1418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created_at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DATETIME(6)</w:t>
                              </w:r>
                            </w:p>
                            <w:p w14:paraId="1435AD1F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updated_at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DATETIME(6)</w:t>
                              </w:r>
                            </w:p>
                            <w:p w14:paraId="6A3F3B40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first_name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 xml:space="preserve">VARCHAR(255) </w:t>
                              </w:r>
                            </w:p>
                            <w:p w14:paraId="16D100E9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last_name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VARCHAR(255)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0" y="0"/>
                            <a:ext cx="1974850" cy="29019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CAB61" w14:textId="77777777" w:rsidR="00956F47" w:rsidRPr="008F1E4A" w:rsidRDefault="00956F47" w:rsidP="00830304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80567A">
                                <w:rPr>
                                  <w:rFonts w:ascii="Consolas" w:hAnsi="Consolas"/>
                                  <w:iCs/>
                                  <w:color w:val="D73A49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3371850" y="292100"/>
                            <a:ext cx="1974850" cy="10541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7A60B" w14:textId="77777777" w:rsidR="00956F47" w:rsidRPr="00AE01CF" w:rsidRDefault="00956F47" w:rsidP="00830304">
                              <w:pPr>
                                <w:tabs>
                                  <w:tab w:val="left" w:pos="1418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  <w:color w:val="0000CC"/>
                                </w:rPr>
                                <w:t>project_id</w:t>
                              </w:r>
                              <w:r w:rsidRPr="00AE01CF">
                                <w:rPr>
                                  <w:rFonts w:ascii="Segoe UI" w:hAnsi="Segoe UI" w:cs="Segoe UI"/>
                                  <w:color w:val="0000CC"/>
                                </w:rPr>
                                <w:t>: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BIGINT(20)</w:t>
                              </w:r>
                            </w:p>
                            <w:p w14:paraId="62D9CCEF" w14:textId="77777777" w:rsidR="00956F47" w:rsidRPr="00AE01CF" w:rsidRDefault="00956F47" w:rsidP="00830304">
                              <w:pPr>
                                <w:tabs>
                                  <w:tab w:val="left" w:pos="1418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created_at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DATETIME(6)</w:t>
                              </w:r>
                            </w:p>
                            <w:p w14:paraId="5897DDF7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updated_at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 xml:space="preserve">DATETIME(6) </w:t>
                              </w:r>
                            </w:p>
                            <w:p w14:paraId="552B3135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</w:rPr>
                                <w:t>title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 xml:space="preserve">: 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VARCHAR(255)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371850" y="0"/>
                            <a:ext cx="1974850" cy="29019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BAE58" w14:textId="77777777" w:rsidR="00956F47" w:rsidRPr="008F1E4A" w:rsidRDefault="00956F47" w:rsidP="00830304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80567A">
                                <w:rPr>
                                  <w:rFonts w:ascii="Consolas" w:hAnsi="Consolas"/>
                                  <w:iCs/>
                                  <w:color w:val="D73A49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1663700" y="2019300"/>
                            <a:ext cx="1974850" cy="520700"/>
                          </a:xfrm>
                          <a:prstGeom prst="flowChartProcess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C5BFB" w14:textId="77777777" w:rsidR="00956F47" w:rsidRPr="00AE01CF" w:rsidRDefault="00956F47" w:rsidP="00830304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bookmarkStart w:id="8" w:name="_GoBack"/>
                              <w:r w:rsidRPr="00AE01CF">
                                <w:rPr>
                                  <w:rFonts w:ascii="Segoe UI" w:hAnsi="Segoe UI" w:cs="Segoe UI"/>
                                  <w:b/>
                                  <w:color w:val="0000CC"/>
                                </w:rPr>
                                <w:t>employee_id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>: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BIGINT(20)</w:t>
                              </w:r>
                            </w:p>
                            <w:p w14:paraId="2CD18952" w14:textId="77777777" w:rsidR="00956F47" w:rsidRPr="00AE01CF" w:rsidRDefault="00956F47" w:rsidP="00830304">
                              <w:pPr>
                                <w:tabs>
                                  <w:tab w:val="left" w:pos="1418"/>
                                </w:tabs>
                                <w:spacing w:after="0"/>
                                <w:rPr>
                                  <w:rFonts w:ascii="Segoe UI" w:hAnsi="Segoe UI" w:cs="Segoe UI"/>
                                </w:rPr>
                              </w:pPr>
                              <w:r w:rsidRPr="00AE01CF">
                                <w:rPr>
                                  <w:rFonts w:ascii="Segoe UI" w:hAnsi="Segoe UI" w:cs="Segoe UI"/>
                                  <w:b/>
                                  <w:color w:val="0000CC"/>
                                </w:rPr>
                                <w:t>project_id</w:t>
                              </w:r>
                              <w:r w:rsidRPr="00AE01CF">
                                <w:rPr>
                                  <w:rFonts w:ascii="Segoe UI" w:hAnsi="Segoe UI" w:cs="Segoe UI"/>
                                  <w:color w:val="0000CC"/>
                                </w:rPr>
                                <w:t>:</w:t>
                              </w:r>
                              <w:r w:rsidRPr="00AE01CF">
                                <w:rPr>
                                  <w:rFonts w:ascii="Segoe UI" w:hAnsi="Segoe UI" w:cs="Segoe UI"/>
                                </w:rPr>
                                <w:tab/>
                                <w:t>BIGINT(20)</w:t>
                              </w:r>
                              <w:bookmarkEnd w:id="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663700" y="1727200"/>
                            <a:ext cx="1974850" cy="29019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DE028" w14:textId="77777777" w:rsidR="00956F47" w:rsidRPr="008F1E4A" w:rsidRDefault="00956F47" w:rsidP="00830304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80567A">
                                <w:rPr>
                                  <w:rFonts w:ascii="Consolas" w:hAnsi="Consolas"/>
                                  <w:iCs/>
                                  <w:color w:val="D73A49"/>
                                </w:rPr>
                                <w:t>Employees</w:t>
                              </w:r>
                              <w:r>
                                <w:rPr>
                                  <w:rFonts w:ascii="Consolas" w:hAnsi="Consolas"/>
                                  <w:iCs/>
                                  <w:color w:val="D73A49"/>
                                </w:rPr>
                                <w:t>_projects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971550" y="1346200"/>
                            <a:ext cx="692150" cy="673100"/>
                          </a:xfrm>
                          <a:prstGeom prst="bentConnector3">
                            <a:avLst>
                              <a:gd name="adj1" fmla="val 459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 rot="10800000" flipV="1">
                            <a:off x="3638550" y="1346200"/>
                            <a:ext cx="742950" cy="671195"/>
                          </a:xfrm>
                          <a:prstGeom prst="bentConnector3">
                            <a:avLst>
                              <a:gd name="adj1" fmla="val -1282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43.6pt;margin-top:10.35pt;width:421pt;height:200pt;z-index:251660288" coordsize="53467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27" type="#_x0000_t109" style="position:absolute;top:2921;width:19748;height:10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TmsMA&#10;AADaAAAADwAAAGRycy9kb3ducmV2LnhtbESPT2vCQBTE74LfYXmCt7qptkXSbESkhap4qP/Oj+xr&#10;Epp9G3e3mn57VxA8DjPzGyabdaYRZ3K+tqzgeZSAIC6srrlUsN99Pk1B+ICssbFMCv7Jwyzv9zJM&#10;tb3wN523oRQRwj5FBVUIbSqlLyoy6Ee2JY7ej3UGQ5SulNrhJcJNI8dJ8iYN1hwXKmxpUVHxu/0z&#10;Csx6suz4Y/Gy2Y9XuDksT0enUanhoJu/gwjUhUf43v7SCl7hdiXeAJ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LTmsMAAADaAAAADwAAAAAAAAAAAAAAAACYAgAAZHJzL2Rv&#10;d25yZXYueG1sUEsFBgAAAAAEAAQA9QAAAIgDAAAAAA==&#10;" fillcolor="white [3201]" strokecolor="#4472c4 [3208]" strokeweight="1pt">
                  <v:textbox>
                    <w:txbxContent>
                      <w:p w14:paraId="5B97398C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  <w:color w:val="0000CC"/>
                          </w:rPr>
                          <w:t>employee_id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>: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BIGINT(20)</w:t>
                        </w:r>
                      </w:p>
                      <w:p w14:paraId="53879A42" w14:textId="77777777" w:rsidR="00956F47" w:rsidRPr="00AE01CF" w:rsidRDefault="00956F47" w:rsidP="00830304">
                        <w:pPr>
                          <w:tabs>
                            <w:tab w:val="left" w:pos="1418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created_at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DATETIME(6)</w:t>
                        </w:r>
                      </w:p>
                      <w:p w14:paraId="1435AD1F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updated_at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DATETIME(6)</w:t>
                        </w:r>
                      </w:p>
                      <w:p w14:paraId="6A3F3B40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first_name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 xml:space="preserve">VARCHAR(255) </w:t>
                        </w:r>
                      </w:p>
                      <w:p w14:paraId="16D100E9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last_name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VARCHAR(255)</w:t>
                        </w:r>
                      </w:p>
                    </w:txbxContent>
                  </v:textbox>
                </v:shape>
                <v:shape id="Flowchart: Process 6" o:spid="_x0000_s1028" type="#_x0000_t109" style="position:absolute;width:19748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DEcIA&#10;AADaAAAADwAAAGRycy9kb3ducmV2LnhtbESP3WrCQBSE7wu+w3KE3hTdKCISXcUfhJbSC38e4JA9&#10;JsHs2Zg9avL2XaHQy2FmvmEWq9ZV6kFNKD0bGA0TUMSZtyXnBs6n/WAGKgiyxcozGegowGrZe1tg&#10;av2TD/Q4Sq4ihEOKBgqROtU6ZAU5DENfE0fv4huHEmWTa9vgM8JdpcdJMtUOS44LBda0LSi7Hu/O&#10;wEl/SHf43n3ZyU+gcJNuI3lpzHu/Xc9BCbXyH/5rf1oDU3hdiTd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MRwgAAANoAAAAPAAAAAAAAAAAAAAAAAJgCAABkcnMvZG93&#10;bnJldi54bWxQSwUGAAAAAAQABAD1AAAAhwMAAAAA&#10;" fillcolor="#d5dce4 [671]" strokecolor="#4472c4 [3208]" strokeweight="1pt">
                  <v:textbox>
                    <w:txbxContent>
                      <w:p w14:paraId="6B1CAB61" w14:textId="77777777" w:rsidR="00956F47" w:rsidRPr="008F1E4A" w:rsidRDefault="00956F47" w:rsidP="00830304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80567A">
                          <w:rPr>
                            <w:rFonts w:ascii="Consolas" w:hAnsi="Consolas"/>
                            <w:iCs/>
                            <w:color w:val="D73A49"/>
                          </w:rPr>
                          <w:t>employees</w:t>
                        </w:r>
                      </w:p>
                    </w:txbxContent>
                  </v:textbox>
                </v:shape>
                <v:shape id="Flowchart: Process 2" o:spid="_x0000_s1029" type="#_x0000_t109" style="position:absolute;left:33718;top:2921;width:19749;height:10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tL7sIA&#10;AADaAAAADwAAAGRycy9kb3ducmV2LnhtbESPT4vCMBTE7wt+h/AEb2tqXRapRhFR0BUP/j0/mmdb&#10;bF5qktXutzcLC3scZuY3zGTWmlo8yPnKsoJBPwFBnFtdcaHgdFy9j0D4gKyxtkwKfsjDbNp5m2Cm&#10;7ZP39DiEQkQI+wwVlCE0mZQ+L8mg79uGOHpX6wyGKF0htcNnhJtapknyKQ1WHBdKbGhRUn47fBsF&#10;ZjvctLxcfOxO6Rfuzpv7xWlUqtdt52MQgdrwH/5rr7WCFH6vx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+0vuwgAAANoAAAAPAAAAAAAAAAAAAAAAAJgCAABkcnMvZG93&#10;bnJldi54bWxQSwUGAAAAAAQABAD1AAAAhwMAAAAA&#10;" fillcolor="white [3201]" strokecolor="#4472c4 [3208]" strokeweight="1pt">
                  <v:textbox>
                    <w:txbxContent>
                      <w:p w14:paraId="45E7A60B" w14:textId="77777777" w:rsidR="00956F47" w:rsidRPr="00AE01CF" w:rsidRDefault="00956F47" w:rsidP="00830304">
                        <w:pPr>
                          <w:tabs>
                            <w:tab w:val="left" w:pos="1418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  <w:color w:val="0000CC"/>
                          </w:rPr>
                          <w:t>project_id</w:t>
                        </w:r>
                        <w:r w:rsidRPr="00AE01CF">
                          <w:rPr>
                            <w:rFonts w:ascii="Segoe UI" w:hAnsi="Segoe UI" w:cs="Segoe UI"/>
                            <w:color w:val="0000CC"/>
                          </w:rPr>
                          <w:t>: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BIGINT(20)</w:t>
                        </w:r>
                      </w:p>
                      <w:p w14:paraId="62D9CCEF" w14:textId="77777777" w:rsidR="00956F47" w:rsidRPr="00AE01CF" w:rsidRDefault="00956F47" w:rsidP="00830304">
                        <w:pPr>
                          <w:tabs>
                            <w:tab w:val="left" w:pos="1418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created_at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DATETIME(6)</w:t>
                        </w:r>
                      </w:p>
                      <w:p w14:paraId="5897DDF7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updated_at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 xml:space="preserve">DATETIME(6) </w:t>
                        </w:r>
                      </w:p>
                      <w:p w14:paraId="552B3135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</w:rPr>
                          <w:t>title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VARCHAR(255)</w:t>
                        </w:r>
                      </w:p>
                    </w:txbxContent>
                  </v:textbox>
                </v:shape>
                <v:shape id="Flowchart: Process 3" o:spid="_x0000_s1030" type="#_x0000_t109" style="position:absolute;left:33718;width:19749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8gicMA&#10;AADaAAAADwAAAGRycy9kb3ducmV2LnhtbESP3WrCQBSE7wt9h+UUvCm6UUspMRtpLYJSvPDnAQ7Z&#10;YxKaPZtmTzV5e1co9HKYmW+YbNm7Rl2oC7VnA9NJAoq48Lbm0sDpuB6/gQqCbLHxTAYGCrDMHx8y&#10;TK2/8p4uBylVhHBI0UAl0qZah6Iih2HiW+LonX3nUKLsSm07vEa4a/QsSV61w5rjQoUtrSoqvg+/&#10;zsBRP8uw//rc2pddoPAjw4eUtTGjp/59AUqol//wX3tjDczhfiXeAJ3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8gicMAAADaAAAADwAAAAAAAAAAAAAAAACYAgAAZHJzL2Rv&#10;d25yZXYueG1sUEsFBgAAAAAEAAQA9QAAAIgDAAAAAA==&#10;" fillcolor="#d5dce4 [671]" strokecolor="#4472c4 [3208]" strokeweight="1pt">
                  <v:textbox>
                    <w:txbxContent>
                      <w:p w14:paraId="750BAE58" w14:textId="77777777" w:rsidR="00956F47" w:rsidRPr="008F1E4A" w:rsidRDefault="00956F47" w:rsidP="00830304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80567A">
                          <w:rPr>
                            <w:rFonts w:ascii="Consolas" w:hAnsi="Consolas"/>
                            <w:iCs/>
                            <w:color w:val="D73A49"/>
                          </w:rPr>
                          <w:t>projects</w:t>
                        </w:r>
                      </w:p>
                    </w:txbxContent>
                  </v:textbox>
                </v:shape>
                <v:shape id="Flowchart: Process 4" o:spid="_x0000_s1031" type="#_x0000_t109" style="position:absolute;left:16637;top:20193;width:19748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2AcIA&#10;AADaAAAADwAAAGRycy9kb3ducmV2LnhtbESPT4vCMBTE74LfITzB25r6B1mqURZRUBcPuur50Tzb&#10;ss1LTaLWb78RFjwOM/MbZjpvTCXu5HxpWUG/l4AgzqwuOVdw/Fl9fILwAVljZZkUPMnDfNZuTTHV&#10;9sF7uh9CLiKEfYoKihDqVEqfFWTQ92xNHL2LdQZDlC6X2uEjwk0lB0kylgZLjgsF1rQoKPs93IwC&#10;8z3cNLxcjHbHwRZ3p8317DQq1e00XxMQgZrwDv+311rBCF5X4g2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nYBwgAAANoAAAAPAAAAAAAAAAAAAAAAAJgCAABkcnMvZG93&#10;bnJldi54bWxQSwUGAAAAAAQABAD1AAAAhwMAAAAA&#10;" fillcolor="white [3201]" strokecolor="#4472c4 [3208]" strokeweight="1pt">
                  <v:textbox>
                    <w:txbxContent>
                      <w:p w14:paraId="5C2C5BFB" w14:textId="77777777" w:rsidR="00956F47" w:rsidRPr="00AE01CF" w:rsidRDefault="00956F47" w:rsidP="00830304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bookmarkStart w:id="9" w:name="_GoBack"/>
                        <w:r w:rsidRPr="00AE01CF">
                          <w:rPr>
                            <w:rFonts w:ascii="Segoe UI" w:hAnsi="Segoe UI" w:cs="Segoe UI"/>
                            <w:b/>
                            <w:color w:val="0000CC"/>
                          </w:rPr>
                          <w:t>employee_id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>: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BIGINT(20)</w:t>
                        </w:r>
                      </w:p>
                      <w:p w14:paraId="2CD18952" w14:textId="77777777" w:rsidR="00956F47" w:rsidRPr="00AE01CF" w:rsidRDefault="00956F47" w:rsidP="00830304">
                        <w:pPr>
                          <w:tabs>
                            <w:tab w:val="left" w:pos="1418"/>
                          </w:tabs>
                          <w:spacing w:after="0"/>
                          <w:rPr>
                            <w:rFonts w:ascii="Segoe UI" w:hAnsi="Segoe UI" w:cs="Segoe UI"/>
                          </w:rPr>
                        </w:pPr>
                        <w:r w:rsidRPr="00AE01CF">
                          <w:rPr>
                            <w:rFonts w:ascii="Segoe UI" w:hAnsi="Segoe UI" w:cs="Segoe UI"/>
                            <w:b/>
                            <w:color w:val="0000CC"/>
                          </w:rPr>
                          <w:t>project_id</w:t>
                        </w:r>
                        <w:r w:rsidRPr="00AE01CF">
                          <w:rPr>
                            <w:rFonts w:ascii="Segoe UI" w:hAnsi="Segoe UI" w:cs="Segoe UI"/>
                            <w:color w:val="0000CC"/>
                          </w:rPr>
                          <w:t>:</w:t>
                        </w:r>
                        <w:r w:rsidRPr="00AE01CF">
                          <w:rPr>
                            <w:rFonts w:ascii="Segoe UI" w:hAnsi="Segoe UI" w:cs="Segoe UI"/>
                          </w:rPr>
                          <w:tab/>
                          <w:t>BIGINT(20)</w:t>
                        </w:r>
                        <w:bookmarkEnd w:id="9"/>
                      </w:p>
                    </w:txbxContent>
                  </v:textbox>
                </v:shape>
                <v:shape id="Flowchart: Process 7" o:spid="_x0000_s1032" type="#_x0000_t109" style="position:absolute;left:16637;top:17272;width:19748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misMA&#10;AADaAAAADwAAAGRycy9kb3ducmV2LnhtbESP3WrCQBSE7wt9h+UUvCm6UaQtMRtpLYJSvPDnAQ7Z&#10;YxKaPZtmTzV5e1co9HKYmW+YbNm7Rl2oC7VnA9NJAoq48Lbm0sDpuB6/gQqCbLHxTAYGCrDMHx8y&#10;TK2/8p4uBylVhHBI0UAl0qZah6Iih2HiW+LonX3nUKLsSm07vEa4a/QsSV60w5rjQoUtrSoqvg+/&#10;zsBRP8uw//rc2vkuUPiR4UPK2pjRU/++ACXUy3/4r72xBl7hfiXeAJ3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QmisMAAADaAAAADwAAAAAAAAAAAAAAAACYAgAAZHJzL2Rv&#10;d25yZXYueG1sUEsFBgAAAAAEAAQA9QAAAIgDAAAAAA==&#10;" fillcolor="#d5dce4 [671]" strokecolor="#4472c4 [3208]" strokeweight="1pt">
                  <v:textbox>
                    <w:txbxContent>
                      <w:p w14:paraId="7D8DE028" w14:textId="77777777" w:rsidR="00956F47" w:rsidRPr="008F1E4A" w:rsidRDefault="00956F47" w:rsidP="00830304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80567A">
                          <w:rPr>
                            <w:rFonts w:ascii="Consolas" w:hAnsi="Consolas"/>
                            <w:iCs/>
                            <w:color w:val="D73A49"/>
                          </w:rPr>
                          <w:t>Employees</w:t>
                        </w:r>
                        <w:r>
                          <w:rPr>
                            <w:rFonts w:ascii="Consolas" w:hAnsi="Consolas"/>
                            <w:iCs/>
                            <w:color w:val="D73A49"/>
                          </w:rPr>
                          <w:t>_projects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33" type="#_x0000_t34" style="position:absolute;left:9715;top:13462;width:6922;height:67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M0MQAAADbAAAADwAAAGRycy9kb3ducmV2LnhtbESPQWvCQBSE74X+h+UVvJmNCmrTrNIU&#10;Sj1VTQWvr9lnEpt9G7JbE/99VxB6HGbmGyZdD6YRF+pcbVnBJIpBEBdW11wqOHy9j5cgnEfW2Fgm&#10;BVdysF49PqSYaNvzni65L0WAsEtQQeV9m0jpiooMusi2xME72c6gD7Irpe6wD3DTyGkcz6XBmsNC&#10;hS29VVT85L9GwW5hvj8/NrrQs+2zc9nxfMoWZ6VGT8PrCwhPg/8P39sbrWA6gdu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ozQxAAAANsAAAAPAAAAAAAAAAAA&#10;AAAAAKECAABkcnMvZG93bnJldi54bWxQSwUGAAAAAAQABAD5AAAAkgMAAAAA&#10;" adj="99" strokecolor="#5b9bd5 [3204]" strokeweight=".5pt">
                  <v:stroke endarrow="block"/>
                </v:shape>
                <v:shape id="Elbow Connector 22" o:spid="_x0000_s1034" type="#_x0000_t34" style="position:absolute;left:36385;top:13462;width:7430;height:671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40H8QAAADbAAAADwAAAGRycy9kb3ducmV2LnhtbESPUWvCMBSF3wf+h3AFX4amFpzSGUUE&#10;oc69TPcDLsld2625KUm09d8vwmCPh3POdzjr7WBbcSMfGscK5rMMBLF2puFKweflMF2BCBHZYOuY&#10;FNwpwHYzelpjYVzPH3Q7x0okCIcCFdQxdoWUQddkMcxcR5y8L+ctxiR9JY3HPsFtK/Mse5EWG04L&#10;NXa0r0n/nK9WwdK/8fvi9K3L+/NxX+rLsg/2pNRkPOxeQUQa4n/4r10aBXkOjy/p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jQfxAAAANsAAAAPAAAAAAAAAAAA&#10;AAAAAKECAABkcnMvZG93bnJldi54bWxQSwUGAAAAAAQABAD5AAAAkgMAAAAA&#10;" adj="-277" strokecolor="#5b9bd5 [3204]" strokeweight=".5pt">
                  <v:stroke endarrow="block"/>
                </v:shape>
              </v:group>
            </w:pict>
          </mc:Fallback>
        </mc:AlternateContent>
      </w:r>
    </w:p>
    <w:p w14:paraId="0CDEC5DD" w14:textId="77777777" w:rsidR="00830304" w:rsidRPr="00C23167" w:rsidRDefault="00830304" w:rsidP="00830304">
      <w:pPr>
        <w:rPr>
          <w:rFonts w:ascii="Segoe UI" w:hAnsi="Segoe UI" w:cs="Segoe UI"/>
        </w:rPr>
      </w:pPr>
    </w:p>
    <w:p w14:paraId="595966E1" w14:textId="77777777" w:rsidR="00830304" w:rsidRPr="00C23167" w:rsidRDefault="00830304" w:rsidP="00830304">
      <w:pPr>
        <w:rPr>
          <w:rFonts w:ascii="Segoe UI" w:hAnsi="Segoe UI" w:cs="Segoe UI"/>
        </w:rPr>
      </w:pPr>
    </w:p>
    <w:p w14:paraId="55CCBD66" w14:textId="77777777" w:rsidR="00830304" w:rsidRPr="00C23167" w:rsidRDefault="00830304" w:rsidP="00830304">
      <w:pPr>
        <w:rPr>
          <w:rFonts w:ascii="Segoe UI" w:hAnsi="Segoe UI" w:cs="Segoe UI"/>
        </w:rPr>
      </w:pPr>
    </w:p>
    <w:p w14:paraId="2A8ACEF8" w14:textId="77777777" w:rsidR="00830304" w:rsidRDefault="00830304" w:rsidP="00830304">
      <w:pPr>
        <w:rPr>
          <w:rFonts w:ascii="Segoe UI" w:hAnsi="Segoe UI" w:cs="Segoe UI"/>
        </w:rPr>
      </w:pPr>
    </w:p>
    <w:p w14:paraId="2A32BC90" w14:textId="77777777" w:rsidR="00830304" w:rsidRDefault="00830304" w:rsidP="00830304">
      <w:pPr>
        <w:spacing w:after="0" w:line="360" w:lineRule="auto"/>
        <w:jc w:val="both"/>
        <w:rPr>
          <w:rFonts w:ascii="Segoe UI" w:hAnsi="Segoe UI" w:cs="Segoe UI"/>
          <w:b/>
        </w:rPr>
      </w:pPr>
    </w:p>
    <w:p w14:paraId="7778AA30" w14:textId="77777777" w:rsidR="00830304" w:rsidRDefault="00830304" w:rsidP="00830304">
      <w:pPr>
        <w:spacing w:after="0" w:line="360" w:lineRule="auto"/>
        <w:jc w:val="both"/>
        <w:rPr>
          <w:rFonts w:ascii="Segoe UI" w:hAnsi="Segoe UI" w:cs="Segoe UI"/>
          <w:b/>
        </w:rPr>
      </w:pPr>
    </w:p>
    <w:p w14:paraId="6B25F762" w14:textId="77777777" w:rsidR="00830304" w:rsidRDefault="00830304" w:rsidP="00830304">
      <w:pPr>
        <w:spacing w:after="0" w:line="360" w:lineRule="auto"/>
        <w:jc w:val="both"/>
        <w:rPr>
          <w:rFonts w:ascii="Segoe UI" w:hAnsi="Segoe UI" w:cs="Segoe UI"/>
          <w:b/>
        </w:rPr>
      </w:pPr>
    </w:p>
    <w:p w14:paraId="2A9065DC" w14:textId="77777777" w:rsidR="00830304" w:rsidRDefault="00830304" w:rsidP="00830304">
      <w:pPr>
        <w:spacing w:after="0" w:line="360" w:lineRule="auto"/>
        <w:jc w:val="both"/>
        <w:rPr>
          <w:rFonts w:ascii="Segoe UI" w:hAnsi="Segoe UI" w:cs="Segoe UI"/>
          <w:b/>
        </w:rPr>
      </w:pPr>
    </w:p>
    <w:p w14:paraId="00A07B1F" w14:textId="77777777" w:rsidR="00830304" w:rsidRDefault="00830304" w:rsidP="00830304">
      <w:pPr>
        <w:spacing w:after="0" w:line="360" w:lineRule="auto"/>
        <w:jc w:val="both"/>
        <w:rPr>
          <w:rFonts w:ascii="Segoe UI" w:hAnsi="Segoe UI" w:cs="Segoe UI"/>
          <w:b/>
        </w:rPr>
      </w:pPr>
    </w:p>
    <w:p w14:paraId="27A011B4" w14:textId="77777777" w:rsidR="00830304" w:rsidRDefault="00830304" w:rsidP="00830304">
      <w:pPr>
        <w:spacing w:after="0" w:line="360" w:lineRule="auto"/>
        <w:jc w:val="both"/>
        <w:rPr>
          <w:rFonts w:ascii="Segoe UI" w:hAnsi="Segoe UI" w:cs="Segoe UI"/>
          <w:b/>
        </w:rPr>
      </w:pPr>
    </w:p>
    <w:p w14:paraId="42D3FE22" w14:textId="77777777" w:rsidR="00830304" w:rsidRPr="00DE6D03" w:rsidRDefault="00830304" w:rsidP="002F71B5">
      <w:pPr>
        <w:pStyle w:val="FALev3"/>
      </w:pPr>
      <w:r w:rsidRPr="00DE6D03">
        <w:t>2. Technologies and Tools Used</w:t>
      </w:r>
    </w:p>
    <w:p w14:paraId="59C9383A" w14:textId="5F22CB3F" w:rsidR="00830304" w:rsidRPr="00447B56" w:rsidRDefault="00830304" w:rsidP="0083030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Hibernate</w:t>
      </w:r>
      <w:r w:rsidR="00AB3052">
        <w:rPr>
          <w:rFonts w:ascii="Segoe UI" w:eastAsia="Times New Roman" w:hAnsi="Segoe UI" w:cs="Segoe UI"/>
          <w:color w:val="24292E"/>
          <w:lang w:val="en-US"/>
        </w:rPr>
        <w:t xml:space="preserve"> 5.4</w:t>
      </w:r>
    </w:p>
    <w:p w14:paraId="177EF160" w14:textId="77777777" w:rsidR="00830304" w:rsidRPr="00447B56" w:rsidRDefault="00830304" w:rsidP="0083030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IDE - Eclipse</w:t>
      </w:r>
    </w:p>
    <w:p w14:paraId="7BFE9D5A" w14:textId="77777777" w:rsidR="00830304" w:rsidRPr="00447B56" w:rsidRDefault="00830304" w:rsidP="0083030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Maven</w:t>
      </w:r>
    </w:p>
    <w:p w14:paraId="71E78FB6" w14:textId="77777777" w:rsidR="00830304" w:rsidRPr="00447B56" w:rsidRDefault="00830304" w:rsidP="0083030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JavaSE 1.8</w:t>
      </w:r>
    </w:p>
    <w:p w14:paraId="5B81296F" w14:textId="77777777" w:rsidR="00830304" w:rsidRPr="00447B56" w:rsidRDefault="00830304" w:rsidP="00830304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MySQL</w:t>
      </w:r>
    </w:p>
    <w:p w14:paraId="051F6BF5" w14:textId="77777777" w:rsidR="00830304" w:rsidRDefault="00830304" w:rsidP="00830304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14:paraId="217D474F" w14:textId="77777777" w:rsidR="00830304" w:rsidRPr="00DE6D03" w:rsidRDefault="00830304" w:rsidP="002F71B5">
      <w:pPr>
        <w:pStyle w:val="FALev3"/>
      </w:pPr>
      <w:r w:rsidRPr="00DE6D03">
        <w:lastRenderedPageBreak/>
        <w:t>3. Development Steps</w:t>
      </w:r>
    </w:p>
    <w:p w14:paraId="5E25691B" w14:textId="77777777" w:rsidR="00830304" w:rsidRPr="00246065" w:rsidRDefault="00830304" w:rsidP="00830304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 w:rsidRPr="00246065">
        <w:rPr>
          <w:rFonts w:ascii="Segoe UI" w:eastAsia="Times New Roman" w:hAnsi="Segoe UI" w:cs="Segoe UI"/>
          <w:b/>
          <w:color w:val="24292E"/>
        </w:rPr>
        <w:t>3.</w:t>
      </w:r>
      <w:r>
        <w:rPr>
          <w:rFonts w:ascii="Segoe UI" w:eastAsia="Times New Roman" w:hAnsi="Segoe UI" w:cs="Segoe UI"/>
          <w:b/>
          <w:color w:val="24292E"/>
        </w:rPr>
        <w:t>1</w:t>
      </w:r>
      <w:r w:rsidRPr="00246065">
        <w:rPr>
          <w:rFonts w:ascii="Segoe UI" w:eastAsia="Times New Roman" w:hAnsi="Segoe UI" w:cs="Segoe UI"/>
          <w:b/>
          <w:color w:val="24292E"/>
        </w:rPr>
        <w:t xml:space="preserve">, </w:t>
      </w:r>
      <w:commentRangeStart w:id="10"/>
      <w:r w:rsidRPr="00246065">
        <w:rPr>
          <w:rFonts w:ascii="Segoe UI" w:eastAsia="Times New Roman" w:hAnsi="Segoe UI" w:cs="Segoe UI"/>
          <w:b/>
          <w:color w:val="24292E"/>
        </w:rPr>
        <w:t>Project Directory Structure</w:t>
      </w:r>
      <w:commentRangeEnd w:id="10"/>
      <w:r w:rsidR="009E4A68">
        <w:rPr>
          <w:rStyle w:val="CommentReference"/>
          <w:rFonts w:ascii="Tahoma" w:hAnsi="Tahoma"/>
          <w:lang w:val="en-US"/>
        </w:rPr>
        <w:commentReference w:id="10"/>
      </w:r>
    </w:p>
    <w:p w14:paraId="5C3E0E9E" w14:textId="01478DD0" w:rsidR="00830304" w:rsidRPr="00425B92" w:rsidRDefault="00675088" w:rsidP="00830304">
      <w:pPr>
        <w:spacing w:after="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F8E0" wp14:editId="04002D94">
                <wp:simplePos x="0" y="0"/>
                <wp:positionH relativeFrom="column">
                  <wp:posOffset>2165350</wp:posOffset>
                </wp:positionH>
                <wp:positionV relativeFrom="paragraph">
                  <wp:posOffset>1741805</wp:posOffset>
                </wp:positionV>
                <wp:extent cx="2139950" cy="266700"/>
                <wp:effectExtent l="704850" t="0" r="12700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wedgeRectCallout">
                          <a:avLst>
                            <a:gd name="adj1" fmla="val -80801"/>
                            <a:gd name="adj2" fmla="val -2266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707B3" w14:textId="77777777" w:rsidR="00956F47" w:rsidRDefault="00956F47" w:rsidP="00830304">
                            <w:pPr>
                              <w:spacing w:after="0"/>
                              <w:jc w:val="center"/>
                            </w:pPr>
                            <w:r>
                              <w:t>JPA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5" o:spid="_x0000_s1035" type="#_x0000_t61" style="position:absolute;margin-left:170.5pt;margin-top:137.15pt;width:168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" adj="-6653,5904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14:paraId="7BB707B3" w14:textId="77777777" w:rsidR="00956F47" w:rsidRDefault="00956F47" w:rsidP="00830304">
                      <w:pPr>
                        <w:spacing w:after="0"/>
                        <w:jc w:val="center"/>
                      </w:pPr>
                      <w:r>
                        <w:t xml:space="preserve">JPA </w:t>
                      </w:r>
                      <w: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76351" wp14:editId="093C9064">
                <wp:simplePos x="0" y="0"/>
                <wp:positionH relativeFrom="column">
                  <wp:posOffset>2166327</wp:posOffset>
                </wp:positionH>
                <wp:positionV relativeFrom="paragraph">
                  <wp:posOffset>2552212</wp:posOffset>
                </wp:positionV>
                <wp:extent cx="2139950" cy="298450"/>
                <wp:effectExtent l="628650" t="0" r="12700" b="2540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98450"/>
                        </a:xfrm>
                        <a:prstGeom prst="wedgeRectCallout">
                          <a:avLst>
                            <a:gd name="adj1" fmla="val -77817"/>
                            <a:gd name="adj2" fmla="val -2763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52B7" w14:textId="77777777" w:rsidR="00956F47" w:rsidRDefault="00956F47" w:rsidP="00830304">
                            <w:pPr>
                              <w:spacing w:after="0"/>
                              <w:jc w:val="center"/>
                            </w:pPr>
                            <w:r>
                              <w:t>Hibernate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7" o:spid="_x0000_s1036" type="#_x0000_t61" style="position:absolute;margin-left:170.6pt;margin-top:200.95pt;width:168.5pt;height:2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" adj="-6008,4831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14:paraId="370952B7" w14:textId="77777777" w:rsidR="00956F47" w:rsidRDefault="00956F47" w:rsidP="00830304">
                      <w:pPr>
                        <w:spacing w:after="0"/>
                        <w:jc w:val="center"/>
                      </w:pPr>
                      <w:r>
                        <w:t xml:space="preserve">Hibernate </w:t>
                      </w:r>
                      <w: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F42E52" wp14:editId="31181591">
                <wp:simplePos x="0" y="0"/>
                <wp:positionH relativeFrom="column">
                  <wp:posOffset>2167890</wp:posOffset>
                </wp:positionH>
                <wp:positionV relativeFrom="paragraph">
                  <wp:posOffset>2153285</wp:posOffset>
                </wp:positionV>
                <wp:extent cx="2139950" cy="298450"/>
                <wp:effectExtent l="495300" t="0" r="12700" b="2540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98450"/>
                        </a:xfrm>
                        <a:prstGeom prst="wedgeRectCallout">
                          <a:avLst>
                            <a:gd name="adj1" fmla="val -71632"/>
                            <a:gd name="adj2" fmla="val -1342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68C6" w14:textId="77777777" w:rsidR="00956F47" w:rsidRDefault="00956F47" w:rsidP="00830304">
                            <w:pPr>
                              <w:spacing w:after="0"/>
                              <w:jc w:val="center"/>
                            </w:pPr>
                            <w:r>
                              <w:t>Session factory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6" o:spid="_x0000_s1037" type="#_x0000_t61" style="position:absolute;margin-left:170.7pt;margin-top:169.55pt;width:168.5pt;height:2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" adj="-4673,7900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14:paraId="46DD68C6" w14:textId="77777777" w:rsidR="00956F47" w:rsidRDefault="00956F47" w:rsidP="00830304">
                      <w:pPr>
                        <w:spacing w:after="0"/>
                        <w:jc w:val="center"/>
                      </w:pPr>
                      <w:r>
                        <w:t>Session factory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BD826" wp14:editId="56DBEA87">
                <wp:simplePos x="0" y="0"/>
                <wp:positionH relativeFrom="column">
                  <wp:posOffset>478204</wp:posOffset>
                </wp:positionH>
                <wp:positionV relativeFrom="paragraph">
                  <wp:posOffset>1630778</wp:posOffset>
                </wp:positionV>
                <wp:extent cx="1111348" cy="378948"/>
                <wp:effectExtent l="0" t="0" r="1270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378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7.65pt;margin-top:128.4pt;width:87.5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w:drawing>
          <wp:inline distT="0" distB="0" distL="0" distR="0" wp14:anchorId="55C8BE73" wp14:editId="2DB68081">
            <wp:extent cx="2518410" cy="4417060"/>
            <wp:effectExtent l="19050" t="19050" r="1524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4417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30304"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  <w:r w:rsidR="00830304" w:rsidRPr="00425B92">
        <w:rPr>
          <w:rFonts w:ascii="Segoe UI" w:eastAsia="Times New Roman" w:hAnsi="Segoe UI" w:cs="Segoe UI"/>
          <w:b/>
          <w:color w:val="24292E"/>
        </w:rPr>
        <w:lastRenderedPageBreak/>
        <w:t>3.</w:t>
      </w:r>
      <w:r w:rsidR="00830304">
        <w:rPr>
          <w:rFonts w:ascii="Segoe UI" w:eastAsia="Times New Roman" w:hAnsi="Segoe UI" w:cs="Segoe UI"/>
          <w:b/>
          <w:color w:val="24292E"/>
        </w:rPr>
        <w:t>2</w:t>
      </w:r>
      <w:r w:rsidR="00830304" w:rsidRPr="00425B92">
        <w:rPr>
          <w:rFonts w:ascii="Segoe UI" w:eastAsia="Times New Roman" w:hAnsi="Segoe UI" w:cs="Segoe UI"/>
          <w:b/>
          <w:color w:val="24292E"/>
        </w:rPr>
        <w:t>, Add jar Dependencies to pom.xml</w:t>
      </w:r>
    </w:p>
    <w:p w14:paraId="53C3AD1F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>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</w:p>
    <w:p w14:paraId="14D5636B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</w:t>
      </w:r>
      <w:proofErr w:type="spellStart"/>
      <w:r w:rsidRPr="001503A2">
        <w:rPr>
          <w:rStyle w:val="pl-e"/>
          <w:color w:val="6F42C1"/>
          <w:sz w:val="18"/>
          <w:szCs w:val="18"/>
        </w:rPr>
        <w:t>xmlns</w:t>
      </w:r>
      <w:proofErr w:type="spellEnd"/>
      <w:r w:rsidRPr="001503A2">
        <w:rPr>
          <w:color w:val="24292E"/>
          <w:sz w:val="18"/>
          <w:szCs w:val="18"/>
        </w:rPr>
        <w:t>=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rStyle w:val="pl-s"/>
          <w:color w:val="032F62"/>
          <w:sz w:val="18"/>
          <w:szCs w:val="18"/>
        </w:rPr>
        <w:t>http://maven.apache.org/POM/4.0.0</w:t>
      </w:r>
      <w:r w:rsidRPr="001503A2">
        <w:rPr>
          <w:rStyle w:val="pl-pds"/>
          <w:color w:val="032F62"/>
          <w:sz w:val="18"/>
          <w:szCs w:val="18"/>
        </w:rPr>
        <w:t>"</w:t>
      </w:r>
    </w:p>
    <w:p w14:paraId="5953BB96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</w:t>
      </w:r>
      <w:proofErr w:type="spellStart"/>
      <w:r w:rsidRPr="001503A2">
        <w:rPr>
          <w:rStyle w:val="pl-e"/>
          <w:color w:val="6F42C1"/>
          <w:sz w:val="18"/>
          <w:szCs w:val="18"/>
        </w:rPr>
        <w:t>xmlns:xsi</w:t>
      </w:r>
      <w:proofErr w:type="spellEnd"/>
      <w:r w:rsidRPr="001503A2">
        <w:rPr>
          <w:color w:val="24292E"/>
          <w:sz w:val="18"/>
          <w:szCs w:val="18"/>
        </w:rPr>
        <w:t>=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rStyle w:val="pl-s"/>
          <w:color w:val="032F62"/>
          <w:sz w:val="18"/>
          <w:szCs w:val="18"/>
        </w:rPr>
        <w:t>http://www.w3.org/2001/XMLSchema-instance</w:t>
      </w:r>
      <w:r w:rsidRPr="001503A2">
        <w:rPr>
          <w:rStyle w:val="pl-pds"/>
          <w:color w:val="032F62"/>
          <w:sz w:val="18"/>
          <w:szCs w:val="18"/>
        </w:rPr>
        <w:t>"</w:t>
      </w:r>
    </w:p>
    <w:p w14:paraId="7C5060C6" w14:textId="77777777" w:rsidR="00830304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-s"/>
          <w:color w:val="032F62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</w:t>
      </w:r>
      <w:proofErr w:type="spellStart"/>
      <w:r w:rsidRPr="001503A2">
        <w:rPr>
          <w:color w:val="24292E"/>
          <w:sz w:val="18"/>
          <w:szCs w:val="18"/>
        </w:rPr>
        <w:t>xsi:schemaLocation</w:t>
      </w:r>
      <w:proofErr w:type="spellEnd"/>
      <w:r w:rsidRPr="001503A2">
        <w:rPr>
          <w:color w:val="24292E"/>
          <w:sz w:val="18"/>
          <w:szCs w:val="18"/>
        </w:rPr>
        <w:t>=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rStyle w:val="pl-s"/>
          <w:color w:val="032F62"/>
          <w:sz w:val="18"/>
          <w:szCs w:val="18"/>
        </w:rPr>
        <w:t>http://maven.apache.org/POM/4.0.0</w:t>
      </w:r>
    </w:p>
    <w:p w14:paraId="329D92BA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>
        <w:rPr>
          <w:rStyle w:val="pl-s"/>
          <w:color w:val="032F62"/>
          <w:sz w:val="18"/>
          <w:szCs w:val="18"/>
        </w:rPr>
        <w:t xml:space="preserve"> </w:t>
      </w:r>
      <w:r w:rsidRPr="001503A2">
        <w:rPr>
          <w:rStyle w:val="pl-s"/>
          <w:color w:val="032F62"/>
          <w:sz w:val="18"/>
          <w:szCs w:val="18"/>
        </w:rPr>
        <w:t xml:space="preserve"> </w:t>
      </w:r>
      <w:r>
        <w:rPr>
          <w:rStyle w:val="pl-s"/>
          <w:color w:val="032F62"/>
          <w:sz w:val="18"/>
          <w:szCs w:val="18"/>
        </w:rPr>
        <w:t xml:space="preserve">  </w:t>
      </w:r>
      <w:r w:rsidRPr="001503A2">
        <w:rPr>
          <w:rStyle w:val="pl-s"/>
          <w:color w:val="032F62"/>
          <w:sz w:val="18"/>
          <w:szCs w:val="18"/>
        </w:rPr>
        <w:t>http://maven.apache.org/xsd/maven-4.0.0.xsd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color w:val="24292E"/>
          <w:sz w:val="18"/>
          <w:szCs w:val="18"/>
        </w:rPr>
        <w:t>&gt;</w:t>
      </w:r>
    </w:p>
    <w:p w14:paraId="6212BAB7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modelVersion</w:t>
      </w:r>
      <w:proofErr w:type="spellEnd"/>
      <w:r w:rsidRPr="001503A2">
        <w:rPr>
          <w:color w:val="24292E"/>
          <w:sz w:val="18"/>
          <w:szCs w:val="18"/>
        </w:rPr>
        <w:t>&gt;4.0.0&lt;/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modelVersion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0391F3D2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parent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11438400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hibernate&lt;/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662BBD21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hibernate-lab&lt;/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37037F9E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&gt;0.0.1-SNAPSHOT&lt;/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1C43A811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parent</w:t>
      </w:r>
      <w:r w:rsidRPr="001503A2">
        <w:rPr>
          <w:color w:val="24292E"/>
          <w:sz w:val="18"/>
          <w:szCs w:val="18"/>
        </w:rPr>
        <w:t>&gt;</w:t>
      </w:r>
    </w:p>
    <w:p w14:paraId="6A935B95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hibernate-</w:t>
      </w:r>
      <w:r>
        <w:rPr>
          <w:color w:val="24292E"/>
          <w:sz w:val="18"/>
          <w:szCs w:val="18"/>
          <w:lang w:val="vi-VN"/>
        </w:rPr>
        <w:t>lab2</w:t>
      </w:r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322D40F1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properties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0D2120EA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  <w:r w:rsidRPr="001503A2">
        <w:rPr>
          <w:color w:val="24292E"/>
          <w:sz w:val="18"/>
          <w:szCs w:val="18"/>
        </w:rPr>
        <w:t>.build.sourceEncoding&gt;UTF-8&lt;/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  <w:r w:rsidRPr="001503A2">
        <w:rPr>
          <w:color w:val="24292E"/>
          <w:sz w:val="18"/>
          <w:szCs w:val="18"/>
        </w:rPr>
        <w:t>.build.sourceEncoding&gt;</w:t>
      </w:r>
    </w:p>
    <w:p w14:paraId="4AF86FCC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properties</w:t>
      </w:r>
      <w:r w:rsidRPr="001503A2">
        <w:rPr>
          <w:color w:val="24292E"/>
          <w:sz w:val="18"/>
          <w:szCs w:val="18"/>
        </w:rPr>
        <w:t>&gt;</w:t>
      </w:r>
    </w:p>
    <w:p w14:paraId="37E5C731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dependencies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051773BA" w14:textId="77777777" w:rsidR="00830304" w:rsidRPr="009A13AE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</w:t>
      </w:r>
      <w:proofErr w:type="gramStart"/>
      <w:r w:rsidRPr="009A13AE">
        <w:rPr>
          <w:rStyle w:val="pl-c"/>
          <w:b/>
          <w:color w:val="6A737D"/>
          <w:sz w:val="18"/>
          <w:szCs w:val="18"/>
        </w:rPr>
        <w:t>&lt;!--</w:t>
      </w:r>
      <w:proofErr w:type="gramEnd"/>
      <w:r w:rsidRPr="009A13AE">
        <w:rPr>
          <w:rStyle w:val="pl-c"/>
          <w:b/>
          <w:color w:val="6A737D"/>
          <w:sz w:val="18"/>
          <w:szCs w:val="18"/>
        </w:rPr>
        <w:t xml:space="preserve"> https://mvnrepository.com/artifact/mysql/mysql-connector-java --&gt;</w:t>
      </w:r>
    </w:p>
    <w:p w14:paraId="6FBF60A3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1BEB44A7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9A13AE">
        <w:rPr>
          <w:color w:val="24292E"/>
          <w:sz w:val="18"/>
          <w:szCs w:val="18"/>
        </w:rPr>
        <w:t>mysql</w:t>
      </w:r>
      <w:proofErr w:type="spellEnd"/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2BB582D3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A94A68">
        <w:rPr>
          <w:b/>
          <w:color w:val="FF0000"/>
          <w:sz w:val="18"/>
          <w:szCs w:val="18"/>
        </w:rPr>
        <w:t>mysql</w:t>
      </w:r>
      <w:proofErr w:type="spellEnd"/>
      <w:r w:rsidRPr="00A94A68">
        <w:rPr>
          <w:b/>
          <w:color w:val="FF0000"/>
          <w:sz w:val="18"/>
          <w:szCs w:val="18"/>
        </w:rPr>
        <w:t>-connector-java</w:t>
      </w:r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6D68AF6B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&gt;8.0.13&lt;/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641E82BF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r w:rsidRPr="001503A2">
        <w:rPr>
          <w:color w:val="24292E"/>
          <w:sz w:val="18"/>
          <w:szCs w:val="18"/>
        </w:rPr>
        <w:t>&gt;</w:t>
      </w:r>
    </w:p>
    <w:p w14:paraId="018AC25E" w14:textId="77777777" w:rsidR="00830304" w:rsidRPr="009A13AE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</w:t>
      </w:r>
      <w:proofErr w:type="gramStart"/>
      <w:r w:rsidRPr="009A13AE">
        <w:rPr>
          <w:rStyle w:val="pl-c"/>
          <w:b/>
          <w:color w:val="6A737D"/>
          <w:sz w:val="18"/>
          <w:szCs w:val="18"/>
        </w:rPr>
        <w:t>&lt;!--</w:t>
      </w:r>
      <w:proofErr w:type="gramEnd"/>
      <w:r w:rsidRPr="009A13AE">
        <w:rPr>
          <w:rStyle w:val="pl-c"/>
          <w:b/>
          <w:color w:val="6A737D"/>
          <w:sz w:val="18"/>
          <w:szCs w:val="18"/>
        </w:rPr>
        <w:t xml:space="preserve"> https://mvnrepository.com/artifact/org.hibernate/hibernate-core --&gt;</w:t>
      </w:r>
    </w:p>
    <w:p w14:paraId="434F2F9E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4FE2A554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1503A2">
        <w:rPr>
          <w:color w:val="24292E"/>
          <w:sz w:val="18"/>
          <w:szCs w:val="18"/>
        </w:rPr>
        <w:t>org.hibernate</w:t>
      </w:r>
      <w:proofErr w:type="spellEnd"/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44ED6028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A94A68">
        <w:rPr>
          <w:b/>
          <w:color w:val="FF0000"/>
          <w:sz w:val="18"/>
          <w:szCs w:val="18"/>
        </w:rPr>
        <w:t>hibernate-core</w:t>
      </w:r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618EB3CC" w14:textId="78D6DDF2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&gt;5.</w:t>
      </w:r>
      <w:r w:rsidR="00AB3052">
        <w:rPr>
          <w:color w:val="24292E"/>
          <w:sz w:val="18"/>
          <w:szCs w:val="18"/>
        </w:rPr>
        <w:t>4</w:t>
      </w:r>
      <w:r w:rsidRPr="001503A2">
        <w:rPr>
          <w:color w:val="24292E"/>
          <w:sz w:val="18"/>
          <w:szCs w:val="18"/>
        </w:rPr>
        <w:t>.</w:t>
      </w:r>
      <w:r w:rsidR="00AB3052">
        <w:rPr>
          <w:color w:val="24292E"/>
          <w:sz w:val="18"/>
          <w:szCs w:val="18"/>
        </w:rPr>
        <w:t>18</w:t>
      </w:r>
      <w:r w:rsidRPr="001503A2">
        <w:rPr>
          <w:color w:val="24292E"/>
          <w:sz w:val="18"/>
          <w:szCs w:val="18"/>
        </w:rPr>
        <w:t>.Final&lt;/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3A948E13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r w:rsidRPr="001503A2">
        <w:rPr>
          <w:color w:val="24292E"/>
          <w:sz w:val="18"/>
          <w:szCs w:val="18"/>
        </w:rPr>
        <w:t>&gt;</w:t>
      </w:r>
    </w:p>
    <w:p w14:paraId="701B3721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dependencies</w:t>
      </w:r>
      <w:r w:rsidRPr="001503A2">
        <w:rPr>
          <w:color w:val="24292E"/>
          <w:sz w:val="18"/>
          <w:szCs w:val="18"/>
        </w:rPr>
        <w:t>&gt;</w:t>
      </w:r>
    </w:p>
    <w:p w14:paraId="5F1EF116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build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4113BBD3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sourceDirectory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1503A2">
        <w:rPr>
          <w:color w:val="24292E"/>
          <w:sz w:val="18"/>
          <w:szCs w:val="18"/>
        </w:rPr>
        <w:t>src</w:t>
      </w:r>
      <w:proofErr w:type="spellEnd"/>
      <w:r w:rsidRPr="001503A2">
        <w:rPr>
          <w:color w:val="24292E"/>
          <w:sz w:val="18"/>
          <w:szCs w:val="18"/>
        </w:rPr>
        <w:t>/main/java&lt;/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sourceDirectory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2D195788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plugins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403FD9FE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plugin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6C9ABA17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maven-compiler-plugin&lt;/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06E1F5E0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&gt;3.5.1&lt;/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25A24D0C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configuration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5E728173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source</w:t>
      </w:r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1.8&lt;/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source</w:t>
      </w:r>
      <w:r w:rsidRPr="001503A2">
        <w:rPr>
          <w:color w:val="24292E"/>
          <w:sz w:val="18"/>
          <w:szCs w:val="18"/>
        </w:rPr>
        <w:t>&gt;</w:t>
      </w:r>
    </w:p>
    <w:p w14:paraId="69DD0C8A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target</w:t>
      </w:r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1.8&lt;/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target</w:t>
      </w:r>
      <w:r w:rsidRPr="001503A2">
        <w:rPr>
          <w:color w:val="24292E"/>
          <w:sz w:val="18"/>
          <w:szCs w:val="18"/>
        </w:rPr>
        <w:t>&gt;</w:t>
      </w:r>
    </w:p>
    <w:p w14:paraId="6036FC52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configuration</w:t>
      </w:r>
      <w:r w:rsidRPr="001503A2">
        <w:rPr>
          <w:color w:val="24292E"/>
          <w:sz w:val="18"/>
          <w:szCs w:val="18"/>
        </w:rPr>
        <w:t>&gt;</w:t>
      </w:r>
    </w:p>
    <w:p w14:paraId="387ACF19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plugin</w:t>
      </w:r>
      <w:r w:rsidRPr="001503A2">
        <w:rPr>
          <w:color w:val="24292E"/>
          <w:sz w:val="18"/>
          <w:szCs w:val="18"/>
        </w:rPr>
        <w:t>&gt;</w:t>
      </w:r>
    </w:p>
    <w:p w14:paraId="5A67CED8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plugins</w:t>
      </w:r>
      <w:r w:rsidRPr="001503A2">
        <w:rPr>
          <w:color w:val="24292E"/>
          <w:sz w:val="18"/>
          <w:szCs w:val="18"/>
        </w:rPr>
        <w:t>&gt;</w:t>
      </w:r>
    </w:p>
    <w:p w14:paraId="5B77095C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build</w:t>
      </w:r>
      <w:r w:rsidRPr="001503A2">
        <w:rPr>
          <w:color w:val="24292E"/>
          <w:sz w:val="18"/>
          <w:szCs w:val="18"/>
        </w:rPr>
        <w:t>&gt;</w:t>
      </w:r>
    </w:p>
    <w:p w14:paraId="00AF06E9" w14:textId="77777777" w:rsidR="00830304" w:rsidRPr="001503A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>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  <w:r w:rsidRPr="001503A2">
        <w:rPr>
          <w:color w:val="24292E"/>
          <w:sz w:val="18"/>
          <w:szCs w:val="18"/>
        </w:rPr>
        <w:t>&gt;</w:t>
      </w:r>
    </w:p>
    <w:p w14:paraId="55A8CF1E" w14:textId="77777777" w:rsidR="00830304" w:rsidRDefault="00830304" w:rsidP="00830304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</w:p>
    <w:p w14:paraId="481E8DC3" w14:textId="77777777" w:rsidR="00830304" w:rsidRPr="002A1C6C" w:rsidRDefault="00830304" w:rsidP="00830304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 w:rsidRPr="002A1C6C">
        <w:rPr>
          <w:rFonts w:ascii="Segoe UI" w:eastAsia="Times New Roman" w:hAnsi="Segoe UI" w:cs="Segoe UI"/>
          <w:b/>
          <w:color w:val="24292E"/>
        </w:rPr>
        <w:lastRenderedPageBreak/>
        <w:t>3.</w:t>
      </w:r>
      <w:r>
        <w:rPr>
          <w:rFonts w:ascii="Segoe UI" w:eastAsia="Times New Roman" w:hAnsi="Segoe UI" w:cs="Segoe UI"/>
          <w:b/>
          <w:color w:val="24292E"/>
        </w:rPr>
        <w:t>3</w:t>
      </w:r>
      <w:r w:rsidRPr="002A1C6C">
        <w:rPr>
          <w:rFonts w:ascii="Segoe UI" w:eastAsia="Times New Roman" w:hAnsi="Segoe UI" w:cs="Segoe UI"/>
          <w:b/>
          <w:color w:val="24292E"/>
        </w:rPr>
        <w:t xml:space="preserve">, </w:t>
      </w:r>
      <w:r>
        <w:rPr>
          <w:rFonts w:ascii="Segoe UI" w:hAnsi="Segoe UI" w:cs="Segoe UI" w:hint="eastAsia"/>
          <w:b/>
          <w:color w:val="24292E"/>
        </w:rPr>
        <w:t>★</w:t>
      </w:r>
      <w:r w:rsidRPr="002A1C6C">
        <w:rPr>
          <w:rFonts w:ascii="Segoe UI" w:eastAsia="Times New Roman" w:hAnsi="Segoe UI" w:cs="Segoe UI"/>
          <w:b/>
          <w:color w:val="24292E"/>
        </w:rPr>
        <w:t>Creating the JPA Entity Class (Persistent class)</w:t>
      </w:r>
    </w:p>
    <w:p w14:paraId="57314B4E" w14:textId="2BD17A60" w:rsidR="00830304" w:rsidRDefault="00830304" w:rsidP="00830304">
      <w:pPr>
        <w:rPr>
          <w:rFonts w:ascii="Segoe UI" w:hAnsi="Segoe UI" w:cs="Segoe UI"/>
          <w:color w:val="24292E"/>
          <w:shd w:val="clear" w:color="auto" w:fill="FFFFFF"/>
        </w:rPr>
      </w:pPr>
      <w:r w:rsidRPr="002A1C6C">
        <w:rPr>
          <w:rFonts w:ascii="Segoe UI" w:hAnsi="Segoe UI" w:cs="Segoe UI"/>
          <w:color w:val="24292E"/>
          <w:shd w:val="clear" w:color="auto" w:fill="FFFFFF"/>
        </w:rPr>
        <w:t>Create a </w:t>
      </w:r>
      <w:r w:rsidRPr="00495B9E">
        <w:rPr>
          <w:rFonts w:ascii="Segoe UI" w:hAnsi="Segoe UI" w:cs="Segoe UI"/>
          <w:iCs/>
          <w:color w:val="D73A49"/>
        </w:rPr>
        <w:t>Employee</w:t>
      </w:r>
      <w:r>
        <w:rPr>
          <w:rFonts w:ascii="Segoe UI" w:hAnsi="Segoe UI" w:cs="Segoe UI"/>
          <w:i/>
          <w:iCs/>
          <w:color w:val="D73A49"/>
        </w:rPr>
        <w:t xml:space="preserve"> </w:t>
      </w:r>
      <w:r w:rsidRPr="00854DB1">
        <w:rPr>
          <w:rFonts w:ascii="Segoe UI" w:hAnsi="Segoe UI" w:cs="Segoe UI"/>
          <w:iCs/>
        </w:rPr>
        <w:t>and</w:t>
      </w:r>
      <w:r w:rsidRPr="00854DB1">
        <w:rPr>
          <w:rFonts w:ascii="Segoe UI" w:hAnsi="Segoe UI" w:cs="Segoe UI"/>
          <w:i/>
          <w:iCs/>
        </w:rPr>
        <w:t xml:space="preserve"> </w:t>
      </w:r>
      <w:r w:rsidRPr="00495B9E">
        <w:rPr>
          <w:rFonts w:ascii="Segoe UI" w:hAnsi="Segoe UI" w:cs="Segoe UI"/>
          <w:iCs/>
          <w:color w:val="D73A49"/>
        </w:rPr>
        <w:t>Project</w:t>
      </w:r>
      <w:r>
        <w:rPr>
          <w:rFonts w:ascii="Segoe UI" w:hAnsi="Segoe UI" w:cs="Segoe UI"/>
          <w:color w:val="24292E"/>
          <w:shd w:val="clear" w:color="auto" w:fill="FFFFFF"/>
        </w:rPr>
        <w:t> entities</w:t>
      </w:r>
      <w:r w:rsidRPr="002A1C6C">
        <w:rPr>
          <w:rFonts w:ascii="Segoe UI" w:hAnsi="Segoe UI" w:cs="Segoe UI"/>
          <w:color w:val="24292E"/>
          <w:shd w:val="clear" w:color="auto" w:fill="FFFFFF"/>
        </w:rPr>
        <w:t xml:space="preserve"> class </w:t>
      </w:r>
      <w:r w:rsidRPr="00495B9E">
        <w:rPr>
          <w:rFonts w:ascii="Segoe UI" w:hAnsi="Segoe UI" w:cs="Segoe UI"/>
          <w:color w:val="24292E"/>
          <w:shd w:val="clear" w:color="auto" w:fill="FFFFFF"/>
        </w:rPr>
        <w:t>under</w:t>
      </w:r>
      <w:r w:rsidRPr="00495B9E">
        <w:rPr>
          <w:rFonts w:ascii="Segoe UI" w:hAnsi="Segoe UI" w:cs="Segoe UI"/>
          <w:iCs/>
          <w:color w:val="D73A49"/>
        </w:rPr>
        <w:t xml:space="preserve"> </w:t>
      </w:r>
      <w:r w:rsidR="00AB3052" w:rsidRPr="00AB3052">
        <w:rPr>
          <w:rFonts w:ascii="Segoe UI" w:hAnsi="Segoe UI" w:cs="Segoe UI"/>
          <w:iCs/>
          <w:color w:val="D73A49"/>
        </w:rPr>
        <w:t>fa.trainning.entities</w:t>
      </w:r>
      <w:r w:rsidRPr="002A1C6C">
        <w:rPr>
          <w:rFonts w:ascii="Segoe UI" w:hAnsi="Segoe UI" w:cs="Segoe UI"/>
          <w:color w:val="24292E"/>
          <w:shd w:val="clear" w:color="auto" w:fill="FFFFFF"/>
        </w:rPr>
        <w:t> package as follows.</w:t>
      </w:r>
    </w:p>
    <w:p w14:paraId="1922C488" w14:textId="77777777" w:rsidR="00830304" w:rsidRPr="009A42A1" w:rsidRDefault="00830304" w:rsidP="00830304">
      <w:pPr>
        <w:pStyle w:val="ListParagraph"/>
        <w:numPr>
          <w:ilvl w:val="0"/>
          <w:numId w:val="44"/>
        </w:numPr>
        <w:spacing w:after="200"/>
        <w:rPr>
          <w:rFonts w:ascii="Segoe UI" w:hAnsi="Segoe UI" w:cs="Segoe UI"/>
          <w:color w:val="24292E"/>
          <w:shd w:val="clear" w:color="auto" w:fill="FFFFFF"/>
        </w:rPr>
      </w:pPr>
      <w:r w:rsidRPr="009A42A1">
        <w:rPr>
          <w:rFonts w:ascii="Segoe UI" w:hAnsi="Segoe UI" w:cs="Segoe UI"/>
          <w:color w:val="24292E"/>
          <w:shd w:val="clear" w:color="auto" w:fill="FFFFFF"/>
        </w:rPr>
        <w:t>Employee:</w:t>
      </w:r>
    </w:p>
    <w:p w14:paraId="54E6FE89" w14:textId="72B9FD4C" w:rsidR="00522160" w:rsidRPr="00522160" w:rsidRDefault="00522160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73A49"/>
          <w:sz w:val="18"/>
          <w:szCs w:val="18"/>
          <w:lang w:val="en-US"/>
        </w:rPr>
      </w:pPr>
      <w:proofErr w:type="gramStart"/>
      <w:r>
        <w:rPr>
          <w:rFonts w:ascii="Courier New" w:eastAsia="Times New Roman" w:hAnsi="Courier New" w:cs="Courier New"/>
          <w:color w:val="D73A49"/>
          <w:sz w:val="18"/>
          <w:szCs w:val="18"/>
          <w:lang w:val="en-US"/>
        </w:rPr>
        <w:t>package</w:t>
      </w:r>
      <w:proofErr w:type="gramEnd"/>
      <w:r>
        <w:rPr>
          <w:rFonts w:ascii="Courier New" w:eastAsia="Times New Roman" w:hAnsi="Courier New" w:cs="Courier New"/>
          <w:color w:val="D73A49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fa.trainning.entities</w:t>
      </w:r>
      <w:proofErr w:type="spellEnd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;</w:t>
      </w:r>
    </w:p>
    <w:p w14:paraId="3CBFAB0E" w14:textId="77777777" w:rsidR="00522160" w:rsidRDefault="00522160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73A49"/>
          <w:sz w:val="18"/>
          <w:szCs w:val="18"/>
          <w:lang w:val="en-US"/>
        </w:rPr>
      </w:pPr>
    </w:p>
    <w:p w14:paraId="65DA5D0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java.util.HashSet;</w:t>
      </w:r>
    </w:p>
    <w:p w14:paraId="053014FD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java.util.Set;</w:t>
      </w:r>
    </w:p>
    <w:p w14:paraId="20A1E4E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DD77E8E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javax.persistence.CascadeType;</w:t>
      </w:r>
    </w:p>
    <w:p w14:paraId="4F1F0B7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javax.persistence.Column;</w:t>
      </w:r>
    </w:p>
    <w:p w14:paraId="7507B410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javax.persistence.Entity;</w:t>
      </w:r>
    </w:p>
    <w:p w14:paraId="4393AFDD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javax.persistence.GeneratedValue;</w:t>
      </w:r>
    </w:p>
    <w:p w14:paraId="13CE9A6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javax.persistence.GenerationType;</w:t>
      </w:r>
    </w:p>
    <w:p w14:paraId="780681E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javax.persistence.Id;</w:t>
      </w:r>
    </w:p>
    <w:p w14:paraId="2CB2CAB2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javax.persistence.JoinColumn;</w:t>
      </w:r>
    </w:p>
    <w:p w14:paraId="6216DCA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javax.persistence.JoinTable;</w:t>
      </w:r>
    </w:p>
    <w:p w14:paraId="221C42F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javax.persistence.ManyToMany;</w:t>
      </w:r>
    </w:p>
    <w:p w14:paraId="3141FC6F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javax.persistence.Table;</w:t>
      </w:r>
    </w:p>
    <w:p w14:paraId="4B7E0E15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DEF1AB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@Entity</w:t>
      </w:r>
    </w:p>
    <w:p w14:paraId="18E0A53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@Table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"employees"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7D2EF470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0D645524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D2301A5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static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final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long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serialVersionUID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1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L;</w:t>
      </w:r>
    </w:p>
    <w:p w14:paraId="2303004B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52EFF8F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@Id</w:t>
      </w:r>
    </w:p>
    <w:p w14:paraId="370EE146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@Column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"employee_id"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50E5097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@GeneratedValue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strategy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GenerationType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IDENTITY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7DA97F5C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Long employeeId;</w:t>
      </w:r>
    </w:p>
    <w:p w14:paraId="6A87D7CB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86E6BD2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@Column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"first_name"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3F2B58C4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String firstName;</w:t>
      </w:r>
    </w:p>
    <w:p w14:paraId="7CF92C3E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E234CF1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@Column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"last_name"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2B4BB4A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String lastName;</w:t>
      </w:r>
    </w:p>
    <w:p w14:paraId="125E7BA8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DBAA1B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CA3D2F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@ManyToMany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CA7B8A">
        <w:rPr>
          <w:rFonts w:ascii="Courier New" w:eastAsia="Times New Roman" w:hAnsi="Courier New" w:cs="Courier New"/>
          <w:color w:val="005CC5"/>
          <w:sz w:val="18"/>
          <w:szCs w:val="18"/>
        </w:rPr>
        <w:t>cascade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CA7B8A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  <w:r w:rsidRPr="00CA7B8A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CascadeType</w:t>
      </w:r>
      <w:r w:rsidRPr="00CA7B8A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CA7B8A">
        <w:rPr>
          <w:rFonts w:ascii="Courier New" w:eastAsia="Times New Roman" w:hAnsi="Courier New" w:cs="Courier New"/>
          <w:color w:val="005CC5"/>
          <w:sz w:val="18"/>
          <w:szCs w:val="18"/>
        </w:rPr>
        <w:t xml:space="preserve">ALL 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})</w:t>
      </w:r>
    </w:p>
    <w:p w14:paraId="0BDAC07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CA3D2F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@JoinTable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</w:p>
    <w:p w14:paraId="6216B760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43050C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employees_projects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,</w:t>
      </w:r>
    </w:p>
    <w:p w14:paraId="1C85BA6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joinColumns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@JoinColumn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"employee_id"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},</w:t>
      </w:r>
    </w:p>
    <w:p w14:paraId="514D347F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inverseJoinColumns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@JoinColumn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032F62"/>
          <w:sz w:val="18"/>
          <w:szCs w:val="18"/>
        </w:rPr>
        <w:t>"project_id"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19E3CAA0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)</w:t>
      </w:r>
    </w:p>
    <w:p w14:paraId="52E1117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AB3549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Set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</w:t>
      </w:r>
      <w:r w:rsidRPr="00AB3549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&lt;</w:t>
      </w:r>
      <w:r w:rsidRPr="00AB3549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Project</w:t>
      </w:r>
      <w:r w:rsidRPr="00AB3549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&gt;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projects </w:t>
      </w:r>
      <w:r w:rsidRPr="00AB3549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</w:t>
      </w:r>
      <w:r w:rsidRPr="00AB3549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new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</w:t>
      </w:r>
      <w:r w:rsidRPr="00AB3549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HashSet &lt;Project&gt;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();</w:t>
      </w:r>
    </w:p>
    <w:p w14:paraId="1F683563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BD4D60D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F24AEAE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() {</w:t>
      </w:r>
    </w:p>
    <w:p w14:paraId="2D4E09B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super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();</w:t>
      </w:r>
    </w:p>
    <w:p w14:paraId="25D7E71C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66C9DC09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690B2E51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(String </w:t>
      </w:r>
      <w:r w:rsidRPr="00B456FE">
        <w:rPr>
          <w:rFonts w:ascii="Courier New" w:eastAsia="Times New Roman" w:hAnsi="Courier New" w:cs="Courier New"/>
          <w:color w:val="E36209"/>
          <w:sz w:val="18"/>
          <w:szCs w:val="18"/>
        </w:rPr>
        <w:t>firstName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, String </w:t>
      </w:r>
      <w:r w:rsidRPr="00B456FE">
        <w:rPr>
          <w:rFonts w:ascii="Courier New" w:eastAsia="Times New Roman" w:hAnsi="Courier New" w:cs="Courier New"/>
          <w:color w:val="E36209"/>
          <w:sz w:val="18"/>
          <w:szCs w:val="18"/>
        </w:rPr>
        <w:t>lastName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6CFCCC9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this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firstName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firstName;</w:t>
      </w:r>
    </w:p>
    <w:p w14:paraId="39419DAA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this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lastName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lastName;</w:t>
      </w:r>
    </w:p>
    <w:p w14:paraId="254A5050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2EF7C07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19F5FEE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B456FE"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(String </w:t>
      </w:r>
      <w:r w:rsidRPr="00B456FE">
        <w:rPr>
          <w:rFonts w:ascii="Courier New" w:eastAsia="Times New Roman" w:hAnsi="Courier New" w:cs="Courier New"/>
          <w:color w:val="E36209"/>
          <w:sz w:val="18"/>
          <w:szCs w:val="18"/>
        </w:rPr>
        <w:t>firstName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, String </w:t>
      </w:r>
      <w:r w:rsidRPr="00B456FE">
        <w:rPr>
          <w:rFonts w:ascii="Courier New" w:eastAsia="Times New Roman" w:hAnsi="Courier New" w:cs="Courier New"/>
          <w:color w:val="E36209"/>
          <w:sz w:val="18"/>
          <w:szCs w:val="18"/>
        </w:rPr>
        <w:t>lastName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, Set &lt; Project &gt; </w:t>
      </w:r>
      <w:r w:rsidRPr="00B456FE">
        <w:rPr>
          <w:rFonts w:ascii="Courier New" w:eastAsia="Times New Roman" w:hAnsi="Courier New" w:cs="Courier New"/>
          <w:color w:val="E36209"/>
          <w:sz w:val="18"/>
          <w:szCs w:val="18"/>
        </w:rPr>
        <w:t>projects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0A30315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this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firstName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firstName;</w:t>
      </w:r>
    </w:p>
    <w:p w14:paraId="75E17E17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this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lastName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lastName;</w:t>
      </w:r>
    </w:p>
    <w:p w14:paraId="66AF2DFE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B456FE">
        <w:rPr>
          <w:rFonts w:ascii="Courier New" w:eastAsia="Times New Roman" w:hAnsi="Courier New" w:cs="Courier New"/>
          <w:color w:val="005CC5"/>
          <w:sz w:val="18"/>
          <w:szCs w:val="18"/>
        </w:rPr>
        <w:t>this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projects </w:t>
      </w:r>
      <w:r w:rsidRPr="00B456F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projects;</w:t>
      </w:r>
    </w:p>
    <w:p w14:paraId="69844A01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1317F550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192AB596" w14:textId="77777777" w:rsidR="00830304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-k"/>
          <w:rFonts w:eastAsiaTheme="majorEastAsia"/>
          <w:color w:val="D73A49"/>
          <w:sz w:val="18"/>
          <w:szCs w:val="18"/>
        </w:rPr>
      </w:pPr>
      <w:r w:rsidRPr="00B456FE">
        <w:rPr>
          <w:color w:val="24292E"/>
          <w:sz w:val="18"/>
          <w:szCs w:val="18"/>
        </w:rPr>
        <w:t xml:space="preserve">    </w:t>
      </w:r>
      <w:r>
        <w:rPr>
          <w:color w:val="D73A49"/>
          <w:sz w:val="18"/>
          <w:szCs w:val="18"/>
        </w:rPr>
        <w:t>// getter &amp; setter</w:t>
      </w:r>
    </w:p>
    <w:p w14:paraId="168505D3" w14:textId="77777777" w:rsidR="00830304" w:rsidRPr="00B456FE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>
        <w:rPr>
          <w:rStyle w:val="pl-k"/>
          <w:rFonts w:eastAsiaTheme="majorEastAsia"/>
          <w:color w:val="D73A49"/>
          <w:sz w:val="18"/>
          <w:szCs w:val="18"/>
        </w:rPr>
        <w:t xml:space="preserve">    // …</w:t>
      </w:r>
    </w:p>
    <w:p w14:paraId="083D2A53" w14:textId="77777777" w:rsidR="00830304" w:rsidRPr="00B456F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B456FE">
        <w:rPr>
          <w:rFonts w:ascii="Courier New" w:eastAsia="Times New Roman" w:hAnsi="Courier New" w:cs="Courier New"/>
          <w:color w:val="24292E"/>
          <w:sz w:val="18"/>
          <w:szCs w:val="18"/>
        </w:rPr>
        <w:lastRenderedPageBreak/>
        <w:t>}</w:t>
      </w:r>
    </w:p>
    <w:p w14:paraId="573CF601" w14:textId="77777777" w:rsidR="007846B6" w:rsidRPr="007846B6" w:rsidRDefault="007846B6" w:rsidP="007846B6">
      <w:pPr>
        <w:pStyle w:val="ListParagraph"/>
        <w:numPr>
          <w:ilvl w:val="0"/>
          <w:numId w:val="0"/>
        </w:numPr>
        <w:spacing w:after="200"/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25CB344A" w14:textId="72FC61B3" w:rsidR="00830304" w:rsidRPr="00622F2E" w:rsidRDefault="00830304" w:rsidP="00830304">
      <w:pPr>
        <w:pStyle w:val="ListParagraph"/>
        <w:numPr>
          <w:ilvl w:val="0"/>
          <w:numId w:val="44"/>
        </w:numPr>
        <w:spacing w:after="200"/>
        <w:rPr>
          <w:rFonts w:ascii="Segoe UI" w:hAnsi="Segoe UI" w:cs="Segoe UI"/>
          <w:color w:val="24292E"/>
          <w:shd w:val="clear" w:color="auto" w:fill="FFFFFF"/>
        </w:rPr>
      </w:pPr>
      <w:r w:rsidRPr="00622F2E">
        <w:rPr>
          <w:rFonts w:ascii="Segoe UI" w:hAnsi="Segoe UI" w:cs="Segoe UI"/>
          <w:color w:val="24292E"/>
          <w:shd w:val="clear" w:color="auto" w:fill="FFFFFF"/>
        </w:rPr>
        <w:t>Project:</w:t>
      </w:r>
    </w:p>
    <w:p w14:paraId="7F925F38" w14:textId="424CD78C" w:rsidR="00A96A41" w:rsidRPr="00A96A41" w:rsidRDefault="00A96A41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A96A41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206680">
        <w:rPr>
          <w:color w:val="24292E"/>
          <w:sz w:val="18"/>
          <w:szCs w:val="18"/>
        </w:rPr>
        <w:t xml:space="preserve"> </w:t>
      </w:r>
      <w:r w:rsidRPr="00A96A41">
        <w:rPr>
          <w:rFonts w:ascii="Courier New" w:eastAsia="Times New Roman" w:hAnsi="Courier New" w:cs="Courier New"/>
        </w:rPr>
        <w:t>fa.trainning.entities</w:t>
      </w:r>
      <w:r w:rsidRPr="00A96A41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2D5BD231" w14:textId="77777777" w:rsidR="00A96A41" w:rsidRPr="00A96A41" w:rsidRDefault="00A96A41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FA1C6B5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java.util.HashSet;</w:t>
      </w:r>
    </w:p>
    <w:p w14:paraId="7C51070F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java.util.Set;</w:t>
      </w:r>
    </w:p>
    <w:p w14:paraId="4B88CDA6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A46353E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javax.persistence.CascadeType;</w:t>
      </w:r>
    </w:p>
    <w:p w14:paraId="5275607E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javax.persistence.Column;</w:t>
      </w:r>
    </w:p>
    <w:p w14:paraId="7C039ADC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javax.persistence.Entity;</w:t>
      </w:r>
    </w:p>
    <w:p w14:paraId="3158E900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javax.persistence.GeneratedValue;</w:t>
      </w:r>
    </w:p>
    <w:p w14:paraId="3AEF813D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javax.persistence.Id;</w:t>
      </w:r>
    </w:p>
    <w:p w14:paraId="113DCBA4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javax.persistence.ManyToMany;</w:t>
      </w:r>
    </w:p>
    <w:p w14:paraId="0ABA1B30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javax.persistence.Table;</w:t>
      </w:r>
    </w:p>
    <w:p w14:paraId="20B1B44A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C5E4908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@Entity</w:t>
      </w:r>
    </w:p>
    <w:p w14:paraId="2824A30E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@Table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032F62"/>
          <w:sz w:val="18"/>
          <w:szCs w:val="18"/>
        </w:rPr>
        <w:t>"projects"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20902030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6F42C1"/>
          <w:sz w:val="18"/>
          <w:szCs w:val="18"/>
        </w:rPr>
        <w:t>Project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542F8B95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F0AAB2C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>
        <w:rPr>
          <w:rFonts w:asciiTheme="minorEastAsia" w:hAnsiTheme="minorEastAsia" w:cs="Courier New" w:hint="eastAsia"/>
          <w:color w:val="24292E"/>
          <w:sz w:val="18"/>
          <w:szCs w:val="18"/>
        </w:rPr>
        <w:t xml:space="preserve">　</w:t>
      </w:r>
      <w:r>
        <w:rPr>
          <w:rFonts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static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final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long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serialVersionUID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1L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17557ADF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5578637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@Id</w:t>
      </w:r>
    </w:p>
    <w:p w14:paraId="49C4D794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@Column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032F62"/>
          <w:sz w:val="18"/>
          <w:szCs w:val="18"/>
        </w:rPr>
        <w:t>"project_id"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1F8F1C50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@GeneratedValue</w:t>
      </w:r>
    </w:p>
    <w:p w14:paraId="503DF0D8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Long projectId;</w:t>
      </w:r>
    </w:p>
    <w:p w14:paraId="734D68C1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BB8AF97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@Column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name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032F62"/>
          <w:sz w:val="18"/>
          <w:szCs w:val="18"/>
        </w:rPr>
        <w:t>"title"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</w:p>
    <w:p w14:paraId="7735413E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private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String title;</w:t>
      </w:r>
    </w:p>
    <w:p w14:paraId="5114DE6F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8A62C5B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@ManyToMany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mappedBy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032F62"/>
          <w:sz w:val="18"/>
          <w:szCs w:val="18"/>
        </w:rPr>
        <w:t>"projects"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, 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cascade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 CascadeType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ALL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})</w:t>
      </w:r>
    </w:p>
    <w:p w14:paraId="0A006558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private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Set&lt;</w:t>
      </w:r>
      <w:r w:rsidRPr="00542F2A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Employee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&gt;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employees 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new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 xml:space="preserve"> 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HashSet&lt;</w:t>
      </w:r>
      <w:r w:rsidRPr="00542F2A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Employee</w:t>
      </w:r>
      <w:r w:rsidRPr="00542F2A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&gt;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();</w:t>
      </w:r>
    </w:p>
    <w:p w14:paraId="4C3CA2FB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</w:p>
    <w:p w14:paraId="4D4551FF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6F42C1"/>
          <w:sz w:val="18"/>
          <w:szCs w:val="18"/>
        </w:rPr>
        <w:t>Project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() {</w:t>
      </w:r>
    </w:p>
    <w:p w14:paraId="7767832B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super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();</w:t>
      </w:r>
    </w:p>
    <w:p w14:paraId="591FF92A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3AA69381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3758E23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22F2E">
        <w:rPr>
          <w:rFonts w:ascii="Courier New" w:eastAsia="Times New Roman" w:hAnsi="Courier New" w:cs="Courier New"/>
          <w:color w:val="6F42C1"/>
          <w:sz w:val="18"/>
          <w:szCs w:val="18"/>
        </w:rPr>
        <w:t>Project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(String </w:t>
      </w:r>
      <w:r w:rsidRPr="00622F2E">
        <w:rPr>
          <w:rFonts w:ascii="Courier New" w:eastAsia="Times New Roman" w:hAnsi="Courier New" w:cs="Courier New"/>
          <w:color w:val="E36209"/>
          <w:sz w:val="18"/>
          <w:szCs w:val="18"/>
        </w:rPr>
        <w:t>title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6FDA991F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622F2E">
        <w:rPr>
          <w:rFonts w:ascii="Courier New" w:eastAsia="Times New Roman" w:hAnsi="Courier New" w:cs="Courier New"/>
          <w:color w:val="005CC5"/>
          <w:sz w:val="18"/>
          <w:szCs w:val="18"/>
        </w:rPr>
        <w:t>this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title </w:t>
      </w:r>
      <w:r w:rsidRPr="00622F2E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title;</w:t>
      </w:r>
    </w:p>
    <w:p w14:paraId="3031343F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6AAE23A2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599FA62" w14:textId="77777777" w:rsidR="00830304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-k"/>
          <w:rFonts w:eastAsiaTheme="majorEastAsia"/>
          <w:color w:val="D73A49"/>
          <w:sz w:val="18"/>
          <w:szCs w:val="18"/>
        </w:rPr>
      </w:pPr>
      <w:r w:rsidRPr="00622F2E">
        <w:rPr>
          <w:color w:val="24292E"/>
          <w:sz w:val="18"/>
          <w:szCs w:val="18"/>
        </w:rPr>
        <w:t xml:space="preserve">    </w:t>
      </w:r>
      <w:r>
        <w:rPr>
          <w:color w:val="D73A49"/>
          <w:sz w:val="18"/>
          <w:szCs w:val="18"/>
        </w:rPr>
        <w:t>// getter &amp; setter</w:t>
      </w:r>
    </w:p>
    <w:p w14:paraId="6F275718" w14:textId="77777777" w:rsidR="00830304" w:rsidRPr="00622F2E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>
        <w:rPr>
          <w:rStyle w:val="pl-k"/>
          <w:rFonts w:eastAsiaTheme="majorEastAsia"/>
          <w:color w:val="D73A49"/>
          <w:sz w:val="18"/>
          <w:szCs w:val="18"/>
        </w:rPr>
        <w:t xml:space="preserve">    // …</w:t>
      </w:r>
    </w:p>
    <w:p w14:paraId="53451739" w14:textId="77777777" w:rsidR="00830304" w:rsidRPr="00622F2E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22F2E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1C98C7F1" w14:textId="77777777" w:rsidR="00830304" w:rsidRDefault="00830304" w:rsidP="00830304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2C3B210C" w14:textId="77777777" w:rsidR="00830304" w:rsidRDefault="00830304" w:rsidP="00830304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</w:p>
    <w:p w14:paraId="736FA18C" w14:textId="77777777" w:rsidR="00830304" w:rsidRPr="00D30007" w:rsidRDefault="00830304" w:rsidP="00830304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 w:rsidRPr="00D30007">
        <w:rPr>
          <w:rFonts w:ascii="Segoe UI" w:eastAsia="Times New Roman" w:hAnsi="Segoe UI" w:cs="Segoe UI"/>
          <w:b/>
          <w:color w:val="24292E"/>
        </w:rPr>
        <w:lastRenderedPageBreak/>
        <w:t>3.</w:t>
      </w:r>
      <w:r>
        <w:rPr>
          <w:rFonts w:ascii="Segoe UI" w:eastAsia="Times New Roman" w:hAnsi="Segoe UI" w:cs="Segoe UI"/>
          <w:b/>
          <w:color w:val="24292E"/>
        </w:rPr>
        <w:t>4</w:t>
      </w:r>
      <w:r w:rsidRPr="00D30007">
        <w:rPr>
          <w:rFonts w:ascii="Segoe UI" w:eastAsia="Times New Roman" w:hAnsi="Segoe UI" w:cs="Segoe UI"/>
          <w:b/>
          <w:color w:val="24292E"/>
        </w:rPr>
        <w:t>, Create a Hibernate configuration file - hibernate.cfg.xml</w:t>
      </w:r>
    </w:p>
    <w:p w14:paraId="1C95700C" w14:textId="77777777" w:rsidR="00830304" w:rsidRPr="00A539AE" w:rsidRDefault="00830304" w:rsidP="008303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</w:rPr>
      </w:pPr>
      <w:r w:rsidRPr="00AD1243">
        <w:rPr>
          <w:rFonts w:ascii="Segoe UI" w:eastAsia="Times New Roman" w:hAnsi="Segoe UI" w:cs="Segoe UI"/>
          <w:color w:val="24292E"/>
        </w:rPr>
        <w:t>The configuration file contains information about the database and mapping file. Conventionally, its name should be </w:t>
      </w:r>
      <w:r w:rsidRPr="00A539AE">
        <w:rPr>
          <w:rFonts w:ascii="Segoe UI" w:eastAsia="Times New Roman" w:hAnsi="Segoe UI" w:cs="Segoe UI"/>
          <w:iCs/>
          <w:color w:val="D73A49"/>
        </w:rPr>
        <w:t>hibernate.cfg.xml</w:t>
      </w:r>
      <w:r w:rsidRPr="00A539AE">
        <w:rPr>
          <w:rFonts w:ascii="Segoe UI" w:eastAsia="Times New Roman" w:hAnsi="Segoe UI" w:cs="Segoe UI"/>
          <w:color w:val="24292E"/>
        </w:rPr>
        <w:t>.</w:t>
      </w:r>
    </w:p>
    <w:p w14:paraId="2BF83D53" w14:textId="77777777" w:rsidR="00830304" w:rsidRPr="00AD1243" w:rsidRDefault="00830304" w:rsidP="008303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</w:rPr>
      </w:pPr>
      <w:r w:rsidRPr="00AD1243">
        <w:rPr>
          <w:rFonts w:ascii="Segoe UI" w:eastAsia="Times New Roman" w:hAnsi="Segoe UI" w:cs="Segoe UI"/>
          <w:color w:val="24292E"/>
        </w:rPr>
        <w:t>Let's create an XML file named as </w:t>
      </w:r>
      <w:r w:rsidRPr="009C6E2D">
        <w:rPr>
          <w:rFonts w:ascii="Segoe UI" w:eastAsia="Times New Roman" w:hAnsi="Segoe UI" w:cs="Segoe UI"/>
          <w:iCs/>
          <w:color w:val="D73A49"/>
        </w:rPr>
        <w:t>hibernate.cfg.xml</w:t>
      </w:r>
      <w:r w:rsidRPr="00A539AE">
        <w:rPr>
          <w:rFonts w:ascii="Segoe UI" w:eastAsia="Times New Roman" w:hAnsi="Segoe UI" w:cs="Segoe UI"/>
          <w:i/>
          <w:color w:val="24292E"/>
        </w:rPr>
        <w:t> under </w:t>
      </w:r>
      <w:r w:rsidRPr="009C6E2D">
        <w:rPr>
          <w:rFonts w:ascii="Segoe UI" w:eastAsia="Times New Roman" w:hAnsi="Segoe UI" w:cs="Segoe UI"/>
          <w:iCs/>
          <w:color w:val="D73A49"/>
        </w:rPr>
        <w:t>resources</w:t>
      </w:r>
      <w:r w:rsidRPr="00A539AE">
        <w:rPr>
          <w:rFonts w:ascii="Segoe UI" w:eastAsia="Times New Roman" w:hAnsi="Segoe UI" w:cs="Segoe UI"/>
          <w:i/>
          <w:color w:val="24292E"/>
        </w:rPr>
        <w:t> folder</w:t>
      </w:r>
      <w:r w:rsidRPr="00AD1243">
        <w:rPr>
          <w:rFonts w:ascii="Segoe UI" w:eastAsia="Times New Roman" w:hAnsi="Segoe UI" w:cs="Segoe UI"/>
          <w:color w:val="24292E"/>
        </w:rPr>
        <w:t xml:space="preserve"> and write the following code in it.</w:t>
      </w:r>
    </w:p>
    <w:p w14:paraId="6D555F22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color w:val="24292E"/>
          <w:sz w:val="18"/>
          <w:szCs w:val="18"/>
        </w:rPr>
        <w:t>&lt;!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DOCTYPE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hibernate-configuration</w:t>
      </w:r>
      <w:r w:rsidRPr="001C1662">
        <w:rPr>
          <w:color w:val="24292E"/>
          <w:sz w:val="18"/>
          <w:szCs w:val="18"/>
        </w:rPr>
        <w:t xml:space="preserve"> PUBLIC</w:t>
      </w:r>
    </w:p>
    <w:p w14:paraId="7F2F8E37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"-//Hibernate/Hibernate Configuration DTD 3.0//EN"</w:t>
      </w:r>
    </w:p>
    <w:p w14:paraId="5E6FBF5A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"http://www.hibernate.org/dtd/hibernate-configuration-3.0.dtd"&gt;</w:t>
      </w:r>
    </w:p>
    <w:p w14:paraId="000CC4C7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>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hibernate-configuration</w:t>
      </w:r>
      <w:proofErr w:type="gramEnd"/>
      <w:r w:rsidRPr="001C1662">
        <w:rPr>
          <w:color w:val="24292E"/>
          <w:sz w:val="18"/>
          <w:szCs w:val="18"/>
        </w:rPr>
        <w:t>&gt;</w:t>
      </w:r>
    </w:p>
    <w:p w14:paraId="04E5BB0C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session-factory</w:t>
      </w:r>
      <w:proofErr w:type="gramEnd"/>
      <w:r w:rsidRPr="001C1662">
        <w:rPr>
          <w:color w:val="24292E"/>
          <w:sz w:val="18"/>
          <w:szCs w:val="18"/>
        </w:rPr>
        <w:t>&gt;</w:t>
      </w:r>
    </w:p>
    <w:p w14:paraId="7C456A0A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JDBC Database connection settings --&gt;</w:t>
      </w:r>
    </w:p>
    <w:p w14:paraId="0E01EF5A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rStyle w:val="pl-s"/>
          <w:color w:val="032F62"/>
          <w:sz w:val="18"/>
          <w:szCs w:val="18"/>
        </w:rPr>
        <w:t>connection.driver_class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&gt;com.mysql.cj.jdbc.Driver&lt;/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7B47F861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r w:rsidRPr="001C1662">
        <w:rPr>
          <w:b/>
          <w:color w:val="24292E"/>
          <w:sz w:val="18"/>
          <w:szCs w:val="18"/>
        </w:rPr>
        <w:t>&lt;</w:t>
      </w:r>
      <w:proofErr w:type="gramStart"/>
      <w:r w:rsidRPr="001C1662">
        <w:rPr>
          <w:rStyle w:val="pl-ent"/>
          <w:rFonts w:eastAsiaTheme="majorEastAsia"/>
          <w:b/>
          <w:color w:val="22863A"/>
          <w:sz w:val="18"/>
          <w:szCs w:val="18"/>
        </w:rPr>
        <w:t>property</w:t>
      </w:r>
      <w:proofErr w:type="gramEnd"/>
      <w:r w:rsidRPr="001C1662">
        <w:rPr>
          <w:b/>
          <w:color w:val="24292E"/>
          <w:sz w:val="18"/>
          <w:szCs w:val="18"/>
        </w:rPr>
        <w:t xml:space="preserve"> </w:t>
      </w:r>
      <w:r w:rsidRPr="001C1662">
        <w:rPr>
          <w:rStyle w:val="pl-e"/>
          <w:b/>
          <w:color w:val="6F42C1"/>
          <w:sz w:val="18"/>
          <w:szCs w:val="18"/>
        </w:rPr>
        <w:t>name</w:t>
      </w:r>
      <w:r w:rsidRPr="001C1662">
        <w:rPr>
          <w:b/>
          <w:color w:val="24292E"/>
          <w:sz w:val="18"/>
          <w:szCs w:val="18"/>
        </w:rPr>
        <w:t>=</w:t>
      </w:r>
      <w:r w:rsidRPr="001C1662">
        <w:rPr>
          <w:rStyle w:val="pl-pds"/>
          <w:b/>
          <w:color w:val="032F62"/>
          <w:sz w:val="18"/>
          <w:szCs w:val="18"/>
        </w:rPr>
        <w:t>"</w:t>
      </w:r>
      <w:r w:rsidRPr="001C1662">
        <w:rPr>
          <w:rStyle w:val="pl-s"/>
          <w:b/>
          <w:color w:val="032F62"/>
          <w:sz w:val="18"/>
          <w:szCs w:val="18"/>
        </w:rPr>
        <w:t>connection.url</w:t>
      </w:r>
      <w:r w:rsidRPr="001C1662">
        <w:rPr>
          <w:rStyle w:val="pl-pds"/>
          <w:b/>
          <w:color w:val="032F62"/>
          <w:sz w:val="18"/>
          <w:szCs w:val="18"/>
        </w:rPr>
        <w:t>"</w:t>
      </w:r>
      <w:r w:rsidRPr="001C1662">
        <w:rPr>
          <w:b/>
          <w:color w:val="24292E"/>
          <w:sz w:val="18"/>
          <w:szCs w:val="18"/>
        </w:rPr>
        <w:t>&gt;jdbc:mysql://localhost:3306/</w:t>
      </w:r>
      <w:r w:rsidRPr="005625B5">
        <w:rPr>
          <w:b/>
          <w:color w:val="FF0000"/>
          <w:sz w:val="18"/>
          <w:szCs w:val="18"/>
          <w:highlight w:val="yellow"/>
        </w:rPr>
        <w:t>hibernatelab_db</w:t>
      </w:r>
      <w:r w:rsidRPr="001C1662">
        <w:rPr>
          <w:b/>
          <w:color w:val="24292E"/>
          <w:sz w:val="18"/>
          <w:szCs w:val="18"/>
        </w:rPr>
        <w:t>?useSSL=false&lt;/</w:t>
      </w:r>
      <w:r w:rsidRPr="001C1662">
        <w:rPr>
          <w:rStyle w:val="pl-ent"/>
          <w:rFonts w:eastAsiaTheme="majorEastAsia"/>
          <w:b/>
          <w:color w:val="22863A"/>
          <w:sz w:val="18"/>
          <w:szCs w:val="18"/>
        </w:rPr>
        <w:t>property</w:t>
      </w:r>
      <w:r w:rsidRPr="001C1662">
        <w:rPr>
          <w:b/>
          <w:color w:val="24292E"/>
          <w:sz w:val="18"/>
          <w:szCs w:val="18"/>
        </w:rPr>
        <w:t>&gt;</w:t>
      </w:r>
    </w:p>
    <w:p w14:paraId="1310934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connection.username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&gt;root&lt;/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7DEEF650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connection.password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&gt;root&lt;/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36C4E00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JDBC connection pool settings ... using built-in test pool --&gt;</w:t>
      </w:r>
    </w:p>
    <w:p w14:paraId="7CF9486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connection.pool_size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&gt;1&lt;/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025BF25D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Select our SQL dialect --&gt;</w:t>
      </w:r>
    </w:p>
    <w:p w14:paraId="1C6D83F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rStyle w:val="pl-s"/>
          <w:color w:val="032F62"/>
          <w:sz w:val="18"/>
          <w:szCs w:val="18"/>
        </w:rPr>
        <w:t>dialect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&gt;org.hibernate.dialect.MySQL5Dialect&lt;/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306CA50D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Echo the SQL to </w:t>
      </w:r>
      <w:proofErr w:type="spellStart"/>
      <w:r w:rsidRPr="001C1662">
        <w:rPr>
          <w:rStyle w:val="pl-c"/>
          <w:color w:val="6A737D"/>
          <w:sz w:val="18"/>
          <w:szCs w:val="18"/>
        </w:rPr>
        <w:t>stdout</w:t>
      </w:r>
      <w:proofErr w:type="spellEnd"/>
      <w:r w:rsidRPr="001C1662">
        <w:rPr>
          <w:rStyle w:val="pl-c"/>
          <w:color w:val="6A737D"/>
          <w:sz w:val="18"/>
          <w:szCs w:val="18"/>
        </w:rPr>
        <w:t xml:space="preserve"> --&gt;</w:t>
      </w:r>
    </w:p>
    <w:p w14:paraId="5304BA0A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show_sql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&gt;true&lt;/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7761F50F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Set the current session context --&gt;</w:t>
      </w:r>
    </w:p>
    <w:p w14:paraId="04034214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current_session_context_class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&gt;thread&lt;/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0C0AB60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Drop and re-create the database schema on startup --&gt;</w:t>
      </w:r>
    </w:p>
    <w:p w14:paraId="11F636A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rStyle w:val="pl-s"/>
          <w:color w:val="032F62"/>
          <w:sz w:val="18"/>
          <w:szCs w:val="18"/>
        </w:rPr>
        <w:t>hbm2ddl.auto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&gt;create-drop&lt;/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2D9BBE7F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</w:t>
      </w:r>
      <w:proofErr w:type="spellStart"/>
      <w:r w:rsidRPr="001C1662">
        <w:rPr>
          <w:rStyle w:val="pl-c"/>
          <w:color w:val="6A737D"/>
          <w:sz w:val="18"/>
          <w:szCs w:val="18"/>
        </w:rPr>
        <w:t>dbcp</w:t>
      </w:r>
      <w:proofErr w:type="spellEnd"/>
      <w:r w:rsidRPr="001C1662">
        <w:rPr>
          <w:rStyle w:val="pl-c"/>
          <w:color w:val="6A737D"/>
          <w:sz w:val="18"/>
          <w:szCs w:val="18"/>
        </w:rPr>
        <w:t xml:space="preserve"> connection pool configuration --&gt;</w:t>
      </w:r>
    </w:p>
    <w:p w14:paraId="4AE7E474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hibernate.dbcp.initialSize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&gt;5&lt;/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3D341992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hibernate.dbcp.maxTotal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&gt;20&lt;/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12C5D14E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hibernate.dbcp.maxIdle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&gt;10&lt;/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49FB59F4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hibernate.dbcp.minIdle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&gt;5&lt;/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4AB6BD75" w14:textId="77777777" w:rsidR="00830304" w:rsidRPr="006F4C49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hibernate.dbcp.maxWaitMillis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&gt;-1&lt;/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F8F06D8" w14:textId="787710A4" w:rsidR="00830304" w:rsidRPr="006F4C49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F4C49">
        <w:rPr>
          <w:rFonts w:ascii="Consolas" w:eastAsia="Times New Roman" w:hAnsi="Consolas" w:cs="Courier New"/>
          <w:color w:val="24292E"/>
          <w:szCs w:val="20"/>
        </w:rPr>
        <w:t xml:space="preserve">        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>&lt;</w:t>
      </w:r>
      <w:r w:rsidRPr="006F4C49">
        <w:rPr>
          <w:rFonts w:ascii="Courier New" w:eastAsia="Times New Roman" w:hAnsi="Courier New" w:cs="Courier New"/>
          <w:color w:val="22863A"/>
          <w:sz w:val="18"/>
          <w:szCs w:val="18"/>
        </w:rPr>
        <w:t>mapping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F4C49">
        <w:rPr>
          <w:rFonts w:ascii="Courier New" w:eastAsia="Times New Roman" w:hAnsi="Courier New" w:cs="Courier New"/>
          <w:color w:val="6F42C1"/>
          <w:sz w:val="18"/>
          <w:szCs w:val="18"/>
        </w:rPr>
        <w:t>class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>=</w:t>
      </w:r>
      <w:r w:rsidRPr="006F4C49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proofErr w:type="spellStart"/>
      <w:r w:rsidR="00C844A7">
        <w:rPr>
          <w:rFonts w:ascii="Courier New" w:eastAsia="Times New Roman" w:hAnsi="Courier New" w:cs="Courier New"/>
          <w:b/>
          <w:color w:val="FF0000"/>
          <w:sz w:val="18"/>
          <w:szCs w:val="18"/>
          <w:highlight w:val="yellow"/>
          <w:lang w:val="en-US"/>
        </w:rPr>
        <w:t>fa.trainning.entities</w:t>
      </w:r>
      <w:proofErr w:type="spellEnd"/>
      <w:r w:rsidRPr="006F4C49">
        <w:rPr>
          <w:rFonts w:ascii="Courier New" w:eastAsia="Times New Roman" w:hAnsi="Courier New" w:cs="Courier New"/>
          <w:b/>
          <w:color w:val="FF0000"/>
          <w:sz w:val="18"/>
          <w:szCs w:val="18"/>
          <w:highlight w:val="yellow"/>
        </w:rPr>
        <w:t>.Employee</w:t>
      </w:r>
      <w:r w:rsidRPr="006F4C49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>/&gt;</w:t>
      </w:r>
    </w:p>
    <w:p w14:paraId="0D068867" w14:textId="1DC69A02" w:rsidR="00830304" w:rsidRPr="001C1662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4292E"/>
          <w:sz w:val="18"/>
          <w:szCs w:val="18"/>
        </w:rPr>
      </w:pP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&lt;</w:t>
      </w:r>
      <w:r w:rsidRPr="006F4C49">
        <w:rPr>
          <w:rFonts w:ascii="Courier New" w:eastAsia="Times New Roman" w:hAnsi="Courier New" w:cs="Courier New"/>
          <w:color w:val="22863A"/>
          <w:sz w:val="18"/>
          <w:szCs w:val="18"/>
        </w:rPr>
        <w:t>mapping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6F4C49">
        <w:rPr>
          <w:rFonts w:ascii="Courier New" w:eastAsia="Times New Roman" w:hAnsi="Courier New" w:cs="Courier New"/>
          <w:color w:val="6F42C1"/>
          <w:sz w:val="18"/>
          <w:szCs w:val="18"/>
        </w:rPr>
        <w:t>class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>=</w:t>
      </w:r>
      <w:r w:rsidRPr="006F4C49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proofErr w:type="spellStart"/>
      <w:r w:rsidR="00C844A7">
        <w:rPr>
          <w:rFonts w:ascii="Courier New" w:eastAsia="Times New Roman" w:hAnsi="Courier New" w:cs="Courier New"/>
          <w:b/>
          <w:color w:val="FF0000"/>
          <w:sz w:val="18"/>
          <w:szCs w:val="18"/>
          <w:highlight w:val="yellow"/>
          <w:lang w:val="en-US"/>
        </w:rPr>
        <w:t>fa.trainning.entities</w:t>
      </w:r>
      <w:proofErr w:type="spellEnd"/>
      <w:r w:rsidRPr="006F4C49">
        <w:rPr>
          <w:rFonts w:ascii="Courier New" w:eastAsia="Times New Roman" w:hAnsi="Courier New" w:cs="Courier New"/>
          <w:b/>
          <w:color w:val="FF0000"/>
          <w:sz w:val="18"/>
          <w:szCs w:val="18"/>
          <w:highlight w:val="yellow"/>
        </w:rPr>
        <w:t>.Project</w:t>
      </w:r>
      <w:r w:rsidRPr="006F4C49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6F4C49">
        <w:rPr>
          <w:rFonts w:ascii="Courier New" w:eastAsia="Times New Roman" w:hAnsi="Courier New" w:cs="Courier New"/>
          <w:color w:val="24292E"/>
          <w:sz w:val="18"/>
          <w:szCs w:val="18"/>
        </w:rPr>
        <w:t>/&gt;</w:t>
      </w:r>
    </w:p>
    <w:p w14:paraId="4EAB9B87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session-factory</w:t>
      </w:r>
      <w:r w:rsidRPr="001C1662">
        <w:rPr>
          <w:color w:val="24292E"/>
          <w:sz w:val="18"/>
          <w:szCs w:val="18"/>
        </w:rPr>
        <w:t>&gt;</w:t>
      </w:r>
    </w:p>
    <w:p w14:paraId="287A682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>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hibernate-configuration</w:t>
      </w:r>
      <w:r w:rsidRPr="001C1662">
        <w:rPr>
          <w:color w:val="24292E"/>
          <w:sz w:val="18"/>
          <w:szCs w:val="18"/>
        </w:rPr>
        <w:t>&gt;</w:t>
      </w:r>
    </w:p>
    <w:p w14:paraId="7AFA7F66" w14:textId="77777777" w:rsidR="00830304" w:rsidRDefault="00830304" w:rsidP="00830304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</w:p>
    <w:p w14:paraId="76F66715" w14:textId="77777777" w:rsidR="00830304" w:rsidRPr="002F42A3" w:rsidRDefault="00830304" w:rsidP="00830304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lastRenderedPageBreak/>
        <w:t>3</w:t>
      </w:r>
      <w:r w:rsidRPr="002F42A3">
        <w:rPr>
          <w:rFonts w:ascii="Segoe UI" w:eastAsia="Times New Roman" w:hAnsi="Segoe UI" w:cs="Segoe UI"/>
          <w:b/>
          <w:color w:val="24292E"/>
        </w:rPr>
        <w:t>.</w:t>
      </w:r>
      <w:r>
        <w:rPr>
          <w:rFonts w:ascii="Segoe UI" w:eastAsia="Times New Roman" w:hAnsi="Segoe UI" w:cs="Segoe UI"/>
          <w:b/>
          <w:color w:val="24292E"/>
        </w:rPr>
        <w:t>5</w:t>
      </w:r>
      <w:r w:rsidRPr="002F42A3">
        <w:rPr>
          <w:rFonts w:ascii="Segoe UI" w:eastAsia="Times New Roman" w:hAnsi="Segoe UI" w:cs="Segoe UI"/>
          <w:b/>
          <w:color w:val="24292E"/>
        </w:rPr>
        <w:t>, Create a Hibernate utility class</w:t>
      </w:r>
    </w:p>
    <w:p w14:paraId="65DD9AB8" w14:textId="77777777" w:rsidR="00830304" w:rsidRDefault="00830304" w:rsidP="00830304">
      <w:p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2F42A3">
        <w:rPr>
          <w:rFonts w:ascii="Segoe UI" w:hAnsi="Segoe UI" w:cs="Segoe UI"/>
          <w:color w:val="24292E"/>
        </w:rPr>
        <w:t>The bootstrapping API is quite flexible, but in most cases, it makes the most sense to think of it as a 3 steps process:</w:t>
      </w:r>
    </w:p>
    <w:p w14:paraId="01857C0F" w14:textId="77777777" w:rsidR="00830304" w:rsidRPr="00A535B6" w:rsidRDefault="00830304" w:rsidP="00830304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A535B6">
        <w:rPr>
          <w:rFonts w:ascii="Segoe UI" w:hAnsi="Segoe UI" w:cs="Segoe UI"/>
          <w:color w:val="24292E"/>
        </w:rPr>
        <w:t>Build the </w:t>
      </w:r>
      <w:r w:rsidRPr="00394534">
        <w:rPr>
          <w:rFonts w:ascii="Segoe UI" w:hAnsi="Segoe UI" w:cs="Segoe UI"/>
          <w:iCs/>
          <w:color w:val="D73A49"/>
        </w:rPr>
        <w:t>StandardServiceRegistry</w:t>
      </w:r>
    </w:p>
    <w:p w14:paraId="78F4FE8C" w14:textId="77777777" w:rsidR="00830304" w:rsidRPr="00A535B6" w:rsidRDefault="00830304" w:rsidP="00830304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A535B6">
        <w:rPr>
          <w:rFonts w:ascii="Segoe UI" w:hAnsi="Segoe UI" w:cs="Segoe UI"/>
          <w:color w:val="24292E"/>
        </w:rPr>
        <w:t>Build the </w:t>
      </w:r>
      <w:r w:rsidRPr="00394534">
        <w:rPr>
          <w:rFonts w:ascii="Segoe UI" w:hAnsi="Segoe UI" w:cs="Segoe UI"/>
          <w:iCs/>
          <w:color w:val="D73A49"/>
        </w:rPr>
        <w:t>Metadata</w:t>
      </w:r>
    </w:p>
    <w:p w14:paraId="69D63C6A" w14:textId="77777777" w:rsidR="00830304" w:rsidRPr="00A535B6" w:rsidRDefault="00830304" w:rsidP="00830304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A535B6">
        <w:rPr>
          <w:rFonts w:ascii="Segoe UI" w:hAnsi="Segoe UI" w:cs="Segoe UI"/>
          <w:color w:val="24292E"/>
        </w:rPr>
        <w:t>Use those 2 to build the </w:t>
      </w:r>
      <w:r w:rsidRPr="00394534">
        <w:rPr>
          <w:rFonts w:ascii="Segoe UI" w:hAnsi="Segoe UI" w:cs="Segoe UI"/>
          <w:iCs/>
          <w:color w:val="D73A49"/>
        </w:rPr>
        <w:t>SessionFactory</w:t>
      </w:r>
    </w:p>
    <w:p w14:paraId="5AD8A81D" w14:textId="41B3BDAA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package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="00A66838">
        <w:rPr>
          <w:rStyle w:val="pl-smi"/>
          <w:color w:val="24292E"/>
          <w:sz w:val="18"/>
          <w:szCs w:val="18"/>
        </w:rPr>
        <w:t>fa.trainning</w:t>
      </w:r>
      <w:r w:rsidRPr="001C1662">
        <w:rPr>
          <w:rStyle w:val="pl-smi"/>
          <w:color w:val="24292E"/>
          <w:sz w:val="18"/>
          <w:szCs w:val="18"/>
        </w:rPr>
        <w:t>.util</w:t>
      </w:r>
      <w:r w:rsidR="00A66838">
        <w:rPr>
          <w:rStyle w:val="pl-smi"/>
          <w:color w:val="24292E"/>
          <w:sz w:val="18"/>
          <w:szCs w:val="18"/>
        </w:rPr>
        <w:t>s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44B6592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2287B165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org.hibernate.SessionFactory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4AAD4350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org.hibernate.boot.Metadata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73FC22CF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org.hibernate.boot.MetadataSources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2AD05BB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org.hibernate.boot.registry.StandardServiceRegistry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165BEA94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org.hibernate.boot.registry.StandardServiceRegistryBuilder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5F42FAD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279E0A76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class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en"/>
          <w:color w:val="6F42C1"/>
          <w:sz w:val="18"/>
          <w:szCs w:val="18"/>
        </w:rPr>
        <w:t>HibernateUtil</w:t>
      </w:r>
      <w:proofErr w:type="spellEnd"/>
      <w:r w:rsidRPr="001C1662">
        <w:rPr>
          <w:color w:val="24292E"/>
          <w:sz w:val="18"/>
          <w:szCs w:val="18"/>
        </w:rPr>
        <w:t xml:space="preserve"> {</w:t>
      </w:r>
    </w:p>
    <w:p w14:paraId="75040A1C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StandardServiceRegistry</w:t>
      </w:r>
      <w:proofErr w:type="spellEnd"/>
      <w:r w:rsidRPr="001C1662">
        <w:rPr>
          <w:color w:val="24292E"/>
          <w:sz w:val="18"/>
          <w:szCs w:val="18"/>
        </w:rPr>
        <w:t xml:space="preserve"> registry;</w:t>
      </w:r>
    </w:p>
    <w:p w14:paraId="3704CBAF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4E06C79F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752510CD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en"/>
          <w:color w:val="6F42C1"/>
          <w:sz w:val="18"/>
          <w:szCs w:val="18"/>
        </w:rPr>
        <w:t>getSessionFactory</w:t>
      </w:r>
      <w:proofErr w:type="spellEnd"/>
      <w:r w:rsidRPr="001C1662">
        <w:rPr>
          <w:color w:val="24292E"/>
          <w:sz w:val="18"/>
          <w:szCs w:val="18"/>
        </w:rPr>
        <w:t>() {</w:t>
      </w:r>
    </w:p>
    <w:p w14:paraId="2A0273D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if</w:t>
      </w:r>
      <w:proofErr w:type="gramEnd"/>
      <w:r w:rsidRPr="001C1662">
        <w:rPr>
          <w:color w:val="24292E"/>
          <w:sz w:val="18"/>
          <w:szCs w:val="18"/>
        </w:rPr>
        <w:t xml:space="preserve"> (</w:t>
      </w:r>
      <w:proofErr w:type="spellStart"/>
      <w:r w:rsidRPr="001C1662">
        <w:rPr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c1"/>
          <w:color w:val="005CC5"/>
          <w:sz w:val="18"/>
          <w:szCs w:val="18"/>
        </w:rPr>
        <w:t>null</w:t>
      </w:r>
      <w:r w:rsidRPr="001C1662">
        <w:rPr>
          <w:color w:val="24292E"/>
          <w:sz w:val="18"/>
          <w:szCs w:val="18"/>
        </w:rPr>
        <w:t>) {</w:t>
      </w:r>
    </w:p>
    <w:p w14:paraId="3B230A8C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try</w:t>
      </w:r>
      <w:proofErr w:type="gramEnd"/>
      <w:r w:rsidRPr="001C1662">
        <w:rPr>
          <w:color w:val="24292E"/>
          <w:sz w:val="18"/>
          <w:szCs w:val="18"/>
        </w:rPr>
        <w:t xml:space="preserve"> {</w:t>
      </w:r>
    </w:p>
    <w:p w14:paraId="4A5877F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 xml:space="preserve">// </w:t>
      </w:r>
      <w:proofErr w:type="gramStart"/>
      <w:r w:rsidRPr="001C1662">
        <w:rPr>
          <w:rStyle w:val="pl-c"/>
          <w:color w:val="6A737D"/>
          <w:sz w:val="18"/>
          <w:szCs w:val="18"/>
        </w:rPr>
        <w:t>Create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registry</w:t>
      </w:r>
    </w:p>
    <w:p w14:paraId="3EFF6080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gramStart"/>
      <w:r w:rsidRPr="001C1662">
        <w:rPr>
          <w:color w:val="24292E"/>
          <w:sz w:val="18"/>
          <w:szCs w:val="18"/>
        </w:rPr>
        <w:t>registry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new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StandardServiceRegistryBuilder</w:t>
      </w:r>
      <w:proofErr w:type="spellEnd"/>
      <w:r w:rsidRPr="001C1662">
        <w:rPr>
          <w:color w:val="24292E"/>
          <w:sz w:val="18"/>
          <w:szCs w:val="18"/>
        </w:rPr>
        <w:t>()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configure()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build();</w:t>
      </w:r>
    </w:p>
    <w:p w14:paraId="6625EE8E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583DB88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 xml:space="preserve">// Create </w:t>
      </w:r>
      <w:proofErr w:type="spellStart"/>
      <w:r w:rsidRPr="001C1662">
        <w:rPr>
          <w:rStyle w:val="pl-c"/>
          <w:color w:val="6A737D"/>
          <w:sz w:val="18"/>
          <w:szCs w:val="18"/>
        </w:rPr>
        <w:t>MetadataSources</w:t>
      </w:r>
      <w:proofErr w:type="spellEnd"/>
    </w:p>
    <w:p w14:paraId="52DD891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spellStart"/>
      <w:r w:rsidRPr="001C1662">
        <w:rPr>
          <w:rStyle w:val="pl-smi"/>
          <w:color w:val="24292E"/>
          <w:sz w:val="18"/>
          <w:szCs w:val="18"/>
        </w:rPr>
        <w:t>MetadataSources</w:t>
      </w:r>
      <w:proofErr w:type="spellEnd"/>
      <w:r w:rsidRPr="001C1662">
        <w:rPr>
          <w:color w:val="24292E"/>
          <w:sz w:val="18"/>
          <w:szCs w:val="18"/>
        </w:rPr>
        <w:t xml:space="preserve"> sources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new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1C1662">
        <w:rPr>
          <w:rStyle w:val="pl-smi"/>
          <w:color w:val="24292E"/>
          <w:sz w:val="18"/>
          <w:szCs w:val="18"/>
        </w:rPr>
        <w:t>MetadataSources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registry);</w:t>
      </w:r>
    </w:p>
    <w:p w14:paraId="17E1BE22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4A47D25A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>// Create Metadata</w:t>
      </w:r>
    </w:p>
    <w:p w14:paraId="405DA2C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smi"/>
          <w:color w:val="24292E"/>
          <w:sz w:val="18"/>
          <w:szCs w:val="18"/>
        </w:rPr>
        <w:t>Metadata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metadata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1C1662">
        <w:rPr>
          <w:color w:val="24292E"/>
          <w:sz w:val="18"/>
          <w:szCs w:val="18"/>
        </w:rPr>
        <w:t>sources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getMetadataBuilder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build();</w:t>
      </w:r>
    </w:p>
    <w:p w14:paraId="633AB58F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5E542629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 xml:space="preserve">// Create </w:t>
      </w:r>
      <w:proofErr w:type="spellStart"/>
      <w:r w:rsidRPr="001C1662">
        <w:rPr>
          <w:rStyle w:val="pl-c"/>
          <w:color w:val="6A737D"/>
          <w:sz w:val="18"/>
          <w:szCs w:val="18"/>
        </w:rPr>
        <w:t>SessionFactory</w:t>
      </w:r>
      <w:proofErr w:type="spellEnd"/>
    </w:p>
    <w:p w14:paraId="5D48CC5C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spellStart"/>
      <w:proofErr w:type="gramStart"/>
      <w:r w:rsidRPr="001C1662">
        <w:rPr>
          <w:color w:val="24292E"/>
          <w:sz w:val="18"/>
          <w:szCs w:val="18"/>
        </w:rPr>
        <w:t>sessionFactory</w:t>
      </w:r>
      <w:proofErr w:type="spellEnd"/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metadata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getSessionFactoryBuilder</w:t>
      </w:r>
      <w:proofErr w:type="spellEnd"/>
      <w:r w:rsidRPr="001C1662">
        <w:rPr>
          <w:color w:val="24292E"/>
          <w:sz w:val="18"/>
          <w:szCs w:val="18"/>
        </w:rPr>
        <w:t>()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build();</w:t>
      </w:r>
    </w:p>
    <w:p w14:paraId="4CD4BA9D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1808070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}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catch</w:t>
      </w:r>
      <w:r w:rsidRPr="001C1662">
        <w:rPr>
          <w:color w:val="24292E"/>
          <w:sz w:val="18"/>
          <w:szCs w:val="18"/>
        </w:rPr>
        <w:t xml:space="preserve"> (</w:t>
      </w:r>
      <w:r w:rsidRPr="001C1662">
        <w:rPr>
          <w:rStyle w:val="pl-smi"/>
          <w:color w:val="24292E"/>
          <w:sz w:val="18"/>
          <w:szCs w:val="18"/>
        </w:rPr>
        <w:t>Exception</w:t>
      </w:r>
      <w:r w:rsidRPr="001C1662">
        <w:rPr>
          <w:color w:val="24292E"/>
          <w:sz w:val="18"/>
          <w:szCs w:val="18"/>
        </w:rPr>
        <w:t xml:space="preserve"> e) {</w:t>
      </w:r>
    </w:p>
    <w:p w14:paraId="07028A43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spellStart"/>
      <w:proofErr w:type="gramStart"/>
      <w:r w:rsidRPr="001C1662">
        <w:rPr>
          <w:color w:val="24292E"/>
          <w:sz w:val="18"/>
          <w:szCs w:val="18"/>
        </w:rPr>
        <w:t>e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printStackTrace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);</w:t>
      </w:r>
    </w:p>
    <w:p w14:paraId="077EE357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if</w:t>
      </w:r>
      <w:proofErr w:type="gramEnd"/>
      <w:r w:rsidRPr="001C1662">
        <w:rPr>
          <w:color w:val="24292E"/>
          <w:sz w:val="18"/>
          <w:szCs w:val="18"/>
        </w:rPr>
        <w:t xml:space="preserve"> (registry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!=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c1"/>
          <w:color w:val="005CC5"/>
          <w:sz w:val="18"/>
          <w:szCs w:val="18"/>
        </w:rPr>
        <w:t>null</w:t>
      </w:r>
      <w:r w:rsidRPr="001C1662">
        <w:rPr>
          <w:color w:val="24292E"/>
          <w:sz w:val="18"/>
          <w:szCs w:val="18"/>
        </w:rPr>
        <w:t>) {</w:t>
      </w:r>
    </w:p>
    <w:p w14:paraId="29E44085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    </w:t>
      </w:r>
      <w:proofErr w:type="spellStart"/>
      <w:proofErr w:type="gramStart"/>
      <w:r w:rsidRPr="001C1662">
        <w:rPr>
          <w:rStyle w:val="pl-smi"/>
          <w:color w:val="24292E"/>
          <w:sz w:val="18"/>
          <w:szCs w:val="18"/>
        </w:rPr>
        <w:t>StandardServiceRegistryBuilder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destroy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registry);</w:t>
      </w:r>
    </w:p>
    <w:p w14:paraId="348C05D5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}</w:t>
      </w:r>
    </w:p>
    <w:p w14:paraId="7AC89C35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}</w:t>
      </w:r>
    </w:p>
    <w:p w14:paraId="7D1DA9A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}</w:t>
      </w:r>
    </w:p>
    <w:p w14:paraId="7602EE3E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return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697ABAB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}</w:t>
      </w:r>
    </w:p>
    <w:p w14:paraId="245A7BAA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3E46F98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void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n"/>
          <w:color w:val="6F42C1"/>
          <w:sz w:val="18"/>
          <w:szCs w:val="18"/>
        </w:rPr>
        <w:t>shutdown</w:t>
      </w:r>
      <w:r w:rsidRPr="001C1662">
        <w:rPr>
          <w:color w:val="24292E"/>
          <w:sz w:val="18"/>
          <w:szCs w:val="18"/>
        </w:rPr>
        <w:t>() {</w:t>
      </w:r>
    </w:p>
    <w:p w14:paraId="43DFA8E7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if</w:t>
      </w:r>
      <w:proofErr w:type="gramEnd"/>
      <w:r w:rsidRPr="001C1662">
        <w:rPr>
          <w:color w:val="24292E"/>
          <w:sz w:val="18"/>
          <w:szCs w:val="18"/>
        </w:rPr>
        <w:t xml:space="preserve"> (registry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!=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c1"/>
          <w:color w:val="005CC5"/>
          <w:sz w:val="18"/>
          <w:szCs w:val="18"/>
        </w:rPr>
        <w:t>null</w:t>
      </w:r>
      <w:r w:rsidRPr="001C1662">
        <w:rPr>
          <w:color w:val="24292E"/>
          <w:sz w:val="18"/>
          <w:szCs w:val="18"/>
        </w:rPr>
        <w:t>) {</w:t>
      </w:r>
    </w:p>
    <w:p w14:paraId="765F7F3B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</w:t>
      </w:r>
      <w:proofErr w:type="spellStart"/>
      <w:proofErr w:type="gramStart"/>
      <w:r w:rsidRPr="001C1662">
        <w:rPr>
          <w:rStyle w:val="pl-smi"/>
          <w:color w:val="24292E"/>
          <w:sz w:val="18"/>
          <w:szCs w:val="18"/>
        </w:rPr>
        <w:t>StandardServiceRegistryBuilder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destroy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registry);</w:t>
      </w:r>
    </w:p>
    <w:p w14:paraId="48A0E80E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}</w:t>
      </w:r>
    </w:p>
    <w:p w14:paraId="5FF3310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}</w:t>
      </w:r>
    </w:p>
    <w:p w14:paraId="0FACF8D8" w14:textId="77777777" w:rsidR="00830304" w:rsidRPr="001C1662" w:rsidRDefault="00830304" w:rsidP="0083030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>}</w:t>
      </w:r>
    </w:p>
    <w:p w14:paraId="79D33063" w14:textId="77777777" w:rsidR="00830304" w:rsidRDefault="00830304" w:rsidP="00830304">
      <w:pPr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br w:type="page"/>
      </w:r>
    </w:p>
    <w:p w14:paraId="35F42F77" w14:textId="77777777" w:rsidR="00830304" w:rsidRDefault="00830304" w:rsidP="00830304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lastRenderedPageBreak/>
        <w:t>3</w:t>
      </w:r>
      <w:r w:rsidRPr="002F42A3">
        <w:rPr>
          <w:rFonts w:ascii="Segoe UI" w:eastAsia="Times New Roman" w:hAnsi="Segoe UI" w:cs="Segoe UI"/>
          <w:b/>
          <w:color w:val="24292E"/>
        </w:rPr>
        <w:t>.</w:t>
      </w:r>
      <w:r>
        <w:rPr>
          <w:rFonts w:ascii="Segoe UI" w:eastAsia="Times New Roman" w:hAnsi="Segoe UI" w:cs="Segoe UI"/>
          <w:b/>
          <w:color w:val="24292E"/>
        </w:rPr>
        <w:t>6</w:t>
      </w:r>
      <w:r w:rsidRPr="002F42A3">
        <w:rPr>
          <w:rFonts w:ascii="Segoe UI" w:eastAsia="Times New Roman" w:hAnsi="Segoe UI" w:cs="Segoe UI"/>
          <w:b/>
          <w:color w:val="24292E"/>
        </w:rPr>
        <w:t xml:space="preserve">, </w:t>
      </w:r>
      <w:commentRangeStart w:id="11"/>
      <w:r w:rsidRPr="003A6A43">
        <w:rPr>
          <w:rFonts w:ascii="Segoe UI" w:hAnsi="Segoe UI" w:cs="Segoe UI"/>
          <w:b/>
          <w:color w:val="24292E"/>
        </w:rPr>
        <w:t>Implement</w:t>
      </w:r>
      <w:r>
        <w:rPr>
          <w:rFonts w:ascii="Segoe UI" w:hAnsi="Segoe UI" w:cs="Segoe UI"/>
          <w:color w:val="24292E"/>
        </w:rPr>
        <w:t xml:space="preserve"> </w:t>
      </w:r>
      <w:r w:rsidRPr="00B95604">
        <w:rPr>
          <w:rFonts w:ascii="Segoe UI" w:eastAsia="Times New Roman" w:hAnsi="Segoe UI" w:cs="Segoe UI"/>
          <w:b/>
          <w:color w:val="24292E"/>
        </w:rPr>
        <w:t>C</w:t>
      </w:r>
      <w:r>
        <w:rPr>
          <w:rFonts w:ascii="Segoe UI" w:eastAsia="Times New Roman" w:hAnsi="Segoe UI" w:cs="Segoe UI"/>
          <w:b/>
          <w:color w:val="24292E"/>
        </w:rPr>
        <w:t>RUD operations</w:t>
      </w:r>
      <w:commentRangeEnd w:id="11"/>
      <w:r w:rsidR="001553E4">
        <w:rPr>
          <w:rStyle w:val="CommentReference"/>
          <w:rFonts w:ascii="Tahoma" w:hAnsi="Tahoma"/>
          <w:lang w:val="en-US"/>
        </w:rPr>
        <w:commentReference w:id="11"/>
      </w:r>
    </w:p>
    <w:p w14:paraId="7DD65308" w14:textId="4506337B" w:rsidR="00F17EEA" w:rsidRPr="00C70040" w:rsidRDefault="001B63A8" w:rsidP="00F17EEA">
      <w:pPr>
        <w:shd w:val="clear" w:color="auto" w:fill="FFFFFF"/>
        <w:spacing w:before="60" w:after="0" w:line="36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2A1C6C">
        <w:rPr>
          <w:rFonts w:ascii="Segoe UI" w:hAnsi="Segoe UI" w:cs="Segoe UI"/>
          <w:color w:val="24292E"/>
          <w:shd w:val="clear" w:color="auto" w:fill="FFFFFF"/>
        </w:rPr>
        <w:t>Create a </w:t>
      </w:r>
      <w:r w:rsidRPr="004A2353">
        <w:rPr>
          <w:rFonts w:ascii="Segoe UI" w:hAnsi="Segoe UI" w:cs="Segoe UI"/>
          <w:iCs/>
          <w:color w:val="D73A49"/>
        </w:rPr>
        <w:t>EmployeeDao</w:t>
      </w:r>
      <w:r w:rsidRPr="002A1C6C"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interface and </w:t>
      </w:r>
      <w:r w:rsidRPr="004A2353">
        <w:rPr>
          <w:rFonts w:ascii="Segoe UI" w:hAnsi="Segoe UI" w:cs="Segoe UI"/>
          <w:iCs/>
          <w:color w:val="D73A49"/>
        </w:rPr>
        <w:t>EmployeeDao</w:t>
      </w:r>
      <w:r>
        <w:rPr>
          <w:rFonts w:ascii="Segoe UI" w:hAnsi="Segoe UI" w:cs="Segoe UI"/>
          <w:iCs/>
          <w:color w:val="D73A49"/>
          <w:lang w:val="en-US"/>
        </w:rPr>
        <w:t xml:space="preserve"> </w:t>
      </w:r>
      <w:proofErr w:type="spellStart"/>
      <w:r>
        <w:rPr>
          <w:rFonts w:ascii="Segoe UI" w:hAnsi="Segoe UI" w:cs="Segoe UI"/>
          <w:iCs/>
          <w:color w:val="D73A49"/>
          <w:lang w:val="en-US"/>
        </w:rPr>
        <w:t>Impl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2A1C6C">
        <w:rPr>
          <w:rFonts w:ascii="Segoe UI" w:hAnsi="Segoe UI" w:cs="Segoe UI"/>
          <w:color w:val="24292E"/>
          <w:shd w:val="clear" w:color="auto" w:fill="FFFFFF"/>
        </w:rPr>
        <w:t>class as follows</w:t>
      </w:r>
      <w:r w:rsidR="00F17EEA" w:rsidRPr="00F17EEA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14:paraId="223C559D" w14:textId="77777777" w:rsidR="00F17EEA" w:rsidRPr="00C70040" w:rsidRDefault="00F17EEA" w:rsidP="00F17EEA">
      <w:pPr>
        <w:pStyle w:val="ListParagraph"/>
        <w:numPr>
          <w:ilvl w:val="0"/>
          <w:numId w:val="45"/>
        </w:numPr>
        <w:shd w:val="clear" w:color="auto" w:fill="FFFFFF"/>
        <w:tabs>
          <w:tab w:val="left" w:pos="284"/>
        </w:tabs>
        <w:spacing w:before="60" w:after="0" w:line="360" w:lineRule="auto"/>
        <w:ind w:left="0" w:hanging="11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C70040">
        <w:rPr>
          <w:rFonts w:ascii="Segoe UI" w:hAnsi="Segoe UI" w:cs="Segoe UI"/>
          <w:color w:val="24292E"/>
          <w:lang w:val="en-US"/>
        </w:rPr>
        <w:t>Interfac</w:t>
      </w:r>
      <w:r w:rsidRPr="00C70040">
        <w:rPr>
          <w:rFonts w:ascii="Segoe UI" w:hAnsi="Segoe UI" w:cs="Segoe UI"/>
          <w:color w:val="24292E"/>
          <w:shd w:val="clear" w:color="auto" w:fill="FFFFFF"/>
          <w:lang w:val="en-US"/>
        </w:rPr>
        <w:t>e</w:t>
      </w:r>
    </w:p>
    <w:p w14:paraId="7FAD3DAD" w14:textId="77777777" w:rsidR="00F17EEA" w:rsidRPr="00C67146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fa.trainning.dao</w:t>
      </w:r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3424074A" w14:textId="77777777" w:rsidR="00F17EEA" w:rsidRPr="00C67146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65387BDF" w14:textId="77777777" w:rsidR="00F17EEA" w:rsidRPr="00C67146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2F4F99F" w14:textId="0CEA5F87" w:rsidR="00F17EEA" w:rsidRPr="00C67146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C14481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</w:t>
      </w:r>
      <w:r w:rsidR="0083775A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entities</w:t>
      </w:r>
      <w:proofErr w:type="spellEnd"/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</w:t>
      </w:r>
      <w:r w:rsidR="000116CE" w:rsidRPr="00BE16CD">
        <w:rPr>
          <w:rFonts w:ascii="Courier New" w:eastAsia="Times New Roman" w:hAnsi="Courier New" w:cs="Courier New"/>
          <w:color w:val="24292E"/>
          <w:sz w:val="18"/>
          <w:szCs w:val="18"/>
        </w:rPr>
        <w:t>Employee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4B1919E9" w14:textId="77777777" w:rsidR="00F17EEA" w:rsidRPr="00C67146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1D03CE9F" w14:textId="448F3C4A" w:rsidR="00F17EEA" w:rsidRPr="00C70040" w:rsidRDefault="00F17EEA" w:rsidP="00F17EE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color w:val="D73A49"/>
          <w:sz w:val="18"/>
          <w:szCs w:val="18"/>
        </w:rPr>
        <w:t>public</w:t>
      </w:r>
      <w:proofErr w:type="gramEnd"/>
      <w:r w:rsidRPr="00C67146"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>interface</w:t>
      </w:r>
      <w:r w:rsidRPr="00C67146">
        <w:rPr>
          <w:color w:val="24292E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Employee</w:t>
      </w:r>
      <w:r w:rsidRPr="001C1662">
        <w:rPr>
          <w:color w:val="6F42C1"/>
          <w:sz w:val="18"/>
          <w:szCs w:val="18"/>
        </w:rPr>
        <w:t>Dao</w:t>
      </w:r>
      <w:proofErr w:type="spellEnd"/>
      <w:r w:rsidRPr="00C67146">
        <w:rPr>
          <w:color w:val="24292E"/>
          <w:sz w:val="18"/>
          <w:szCs w:val="18"/>
        </w:rPr>
        <w:t xml:space="preserve"> {</w:t>
      </w:r>
    </w:p>
    <w:p w14:paraId="017D56BB" w14:textId="474A8F27" w:rsidR="00F17EEA" w:rsidRPr="00C70040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="00BE16CD" w:rsidRPr="00BE16CD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="00BE16CD" w:rsidRPr="00BE16C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="00BE16CD" w:rsidRPr="00BE16CD">
        <w:rPr>
          <w:rFonts w:ascii="Courier New" w:eastAsia="Times New Roman" w:hAnsi="Courier New" w:cs="Courier New"/>
          <w:color w:val="D73A49"/>
          <w:sz w:val="18"/>
          <w:szCs w:val="18"/>
        </w:rPr>
        <w:t>void</w:t>
      </w:r>
      <w:r w:rsidR="00BE16CD" w:rsidRPr="00BE16C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="00BE16CD" w:rsidRPr="00BE16CD">
        <w:rPr>
          <w:rFonts w:ascii="Courier New" w:eastAsia="Times New Roman" w:hAnsi="Courier New" w:cs="Courier New"/>
          <w:color w:val="6F42C1"/>
          <w:sz w:val="18"/>
          <w:szCs w:val="18"/>
        </w:rPr>
        <w:t>saveEmployee</w:t>
      </w:r>
      <w:r w:rsidR="00BE16CD" w:rsidRPr="00BE16C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(Employee </w:t>
      </w:r>
      <w:r w:rsidR="00BE16CD" w:rsidRPr="00BE16CD">
        <w:rPr>
          <w:rFonts w:ascii="Courier New" w:eastAsia="Times New Roman" w:hAnsi="Courier New" w:cs="Courier New"/>
          <w:color w:val="E36209"/>
          <w:sz w:val="18"/>
          <w:szCs w:val="18"/>
        </w:rPr>
        <w:t>employee</w:t>
      </w:r>
      <w:r w:rsidR="00BE16CD" w:rsidRPr="00BE16CD">
        <w:rPr>
          <w:rFonts w:ascii="Courier New" w:eastAsia="Times New Roman" w:hAnsi="Courier New" w:cs="Courier New"/>
          <w:color w:val="24292E"/>
          <w:sz w:val="18"/>
          <w:szCs w:val="18"/>
        </w:rPr>
        <w:t>)</w:t>
      </w:r>
      <w:r w:rsidRPr="00BE16CD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;</w:t>
      </w:r>
    </w:p>
    <w:p w14:paraId="407502B9" w14:textId="77777777" w:rsidR="00F17EEA" w:rsidRPr="00C67146" w:rsidRDefault="00F17EEA" w:rsidP="00F17EE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63F6554A" w14:textId="77777777" w:rsidR="00F17EEA" w:rsidRDefault="00F17EEA" w:rsidP="00F17EEA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  <w:lang w:val="en-US"/>
        </w:rPr>
      </w:pPr>
    </w:p>
    <w:p w14:paraId="73CDB87A" w14:textId="7C32D444" w:rsidR="00830304" w:rsidRPr="00E73C60" w:rsidRDefault="00F17EEA" w:rsidP="00E73C60">
      <w:pPr>
        <w:pStyle w:val="ListParagraph"/>
        <w:numPr>
          <w:ilvl w:val="0"/>
          <w:numId w:val="45"/>
        </w:numPr>
        <w:shd w:val="clear" w:color="auto" w:fill="FFFFFF"/>
        <w:tabs>
          <w:tab w:val="left" w:pos="284"/>
        </w:tabs>
        <w:spacing w:before="60" w:after="0" w:line="360" w:lineRule="auto"/>
        <w:ind w:left="0" w:hanging="11"/>
        <w:rPr>
          <w:rFonts w:ascii="Segoe UI" w:hAnsi="Segoe UI" w:cs="Segoe UI"/>
          <w:color w:val="24292E"/>
        </w:rPr>
      </w:pPr>
      <w:r w:rsidRPr="00E73C60">
        <w:rPr>
          <w:rFonts w:ascii="Segoe UI" w:hAnsi="Segoe UI" w:cs="Segoe UI"/>
          <w:color w:val="24292E"/>
          <w:lang w:val="en-US"/>
        </w:rPr>
        <w:t>Implementation class</w:t>
      </w:r>
    </w:p>
    <w:p w14:paraId="362B0EC4" w14:textId="45A1A0AB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C178C5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</w:t>
      </w:r>
      <w:proofErr w:type="spellEnd"/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.dao</w:t>
      </w:r>
      <w:proofErr w:type="spellStart"/>
      <w:r w:rsidR="00C178C5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impl</w:t>
      </w:r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2CE24527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F83BBBC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org.hibernate.Session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7BC621F1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B11041F" w14:textId="58B8D6AF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E00BAC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fa.trainning.entities</w:t>
      </w:r>
      <w:proofErr w:type="spellEnd"/>
      <w:r w:rsidR="00E00BAC"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</w:t>
      </w:r>
      <w:r w:rsidR="00E00BAC" w:rsidRPr="00BE16CD">
        <w:rPr>
          <w:rFonts w:ascii="Courier New" w:eastAsia="Times New Roman" w:hAnsi="Courier New" w:cs="Courier New"/>
          <w:color w:val="24292E"/>
          <w:sz w:val="18"/>
          <w:szCs w:val="18"/>
        </w:rPr>
        <w:t>Employee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56D816EA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AF40060" w14:textId="13040001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1C1662">
        <w:rPr>
          <w:rFonts w:ascii="Courier New" w:eastAsia="Times New Roman" w:hAnsi="Courier New" w:cs="Courier New"/>
          <w:color w:val="6F42C1"/>
          <w:sz w:val="18"/>
          <w:szCs w:val="18"/>
        </w:rPr>
        <w:t>Dao</w:t>
      </w:r>
      <w:proofErr w:type="spellStart"/>
      <w:r w:rsidR="00431DB8">
        <w:rPr>
          <w:rFonts w:ascii="Courier New" w:eastAsia="Times New Roman" w:hAnsi="Courier New" w:cs="Courier New"/>
          <w:color w:val="6F42C1"/>
          <w:sz w:val="18"/>
          <w:szCs w:val="18"/>
          <w:lang w:val="en-US"/>
        </w:rPr>
        <w:t>Impl</w:t>
      </w:r>
      <w:proofErr w:type="spellEnd"/>
      <w:r w:rsidR="00431DB8">
        <w:rPr>
          <w:rFonts w:ascii="Courier New" w:eastAsia="Times New Roman" w:hAnsi="Courier New" w:cs="Courier New"/>
          <w:color w:val="6F42C1"/>
          <w:sz w:val="18"/>
          <w:szCs w:val="18"/>
          <w:lang w:val="en-US"/>
        </w:rPr>
        <w:t xml:space="preserve"> </w:t>
      </w:r>
      <w:r w:rsidR="00431DB8" w:rsidRPr="00431DB8">
        <w:rPr>
          <w:rFonts w:ascii="Courier New" w:eastAsia="Times New Roman" w:hAnsi="Courier New" w:cs="Courier New"/>
          <w:sz w:val="18"/>
          <w:szCs w:val="18"/>
          <w:lang w:val="en-US" w:eastAsia="ja-JP"/>
        </w:rPr>
        <w:t>implements</w:t>
      </w:r>
      <w:r w:rsidR="00431DB8" w:rsidRPr="00C70040">
        <w:rPr>
          <w:sz w:val="18"/>
          <w:szCs w:val="18"/>
        </w:rPr>
        <w:t xml:space="preserve"> </w:t>
      </w:r>
      <w:proofErr w:type="spellStart"/>
      <w:r w:rsidR="00983FA1">
        <w:rPr>
          <w:rFonts w:ascii="Courier New" w:eastAsia="Times New Roman" w:hAnsi="Courier New" w:cs="Courier New"/>
          <w:color w:val="6F42C1"/>
          <w:sz w:val="18"/>
          <w:szCs w:val="18"/>
          <w:lang w:val="en-US" w:eastAsia="ja-JP"/>
        </w:rPr>
        <w:t>Employee</w:t>
      </w:r>
      <w:r w:rsidR="00431DB8" w:rsidRPr="00431DB8">
        <w:rPr>
          <w:rFonts w:ascii="Courier New" w:eastAsia="Times New Roman" w:hAnsi="Courier New" w:cs="Courier New"/>
          <w:color w:val="6F42C1"/>
          <w:sz w:val="18"/>
          <w:szCs w:val="18"/>
          <w:lang w:val="en-US" w:eastAsia="ja-JP"/>
        </w:rPr>
        <w:t>Dao</w:t>
      </w:r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25976443" w14:textId="77777777" w:rsidR="00EB271E" w:rsidRDefault="00830304" w:rsidP="00EB271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C67146">
        <w:rPr>
          <w:color w:val="24292E"/>
          <w:sz w:val="18"/>
          <w:szCs w:val="18"/>
        </w:rPr>
        <w:t xml:space="preserve">    </w:t>
      </w:r>
      <w:proofErr w:type="gramStart"/>
      <w:r w:rsidR="00EB271E" w:rsidRPr="001C1662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="00EB271E" w:rsidRPr="001C1662">
        <w:rPr>
          <w:color w:val="24292E"/>
          <w:sz w:val="18"/>
          <w:szCs w:val="18"/>
        </w:rPr>
        <w:t xml:space="preserve"> </w:t>
      </w:r>
      <w:r w:rsidR="00EB271E"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="00EB271E" w:rsidRPr="001C1662">
        <w:rPr>
          <w:color w:val="24292E"/>
          <w:sz w:val="18"/>
          <w:szCs w:val="18"/>
        </w:rPr>
        <w:t xml:space="preserve"> </w:t>
      </w:r>
      <w:r w:rsidR="00EB271E" w:rsidRPr="0059359F">
        <w:rPr>
          <w:rStyle w:val="pl-smi"/>
          <w:color w:val="24292E"/>
          <w:sz w:val="18"/>
          <w:szCs w:val="18"/>
        </w:rPr>
        <w:t>Session</w:t>
      </w:r>
      <w:r w:rsidR="00EB271E" w:rsidRPr="001C1662">
        <w:rPr>
          <w:color w:val="24292E"/>
          <w:sz w:val="18"/>
          <w:szCs w:val="18"/>
        </w:rPr>
        <w:t xml:space="preserve"> </w:t>
      </w:r>
      <w:proofErr w:type="spellStart"/>
      <w:r w:rsidR="00EB271E" w:rsidRPr="0059359F">
        <w:rPr>
          <w:color w:val="24292E"/>
          <w:sz w:val="18"/>
          <w:szCs w:val="18"/>
        </w:rPr>
        <w:t>session</w:t>
      </w:r>
      <w:proofErr w:type="spellEnd"/>
      <w:r w:rsidR="00EB271E" w:rsidRPr="0059359F">
        <w:rPr>
          <w:color w:val="24292E"/>
          <w:sz w:val="18"/>
          <w:szCs w:val="18"/>
        </w:rPr>
        <w:t xml:space="preserve"> = </w:t>
      </w:r>
      <w:proofErr w:type="spellStart"/>
      <w:r w:rsidR="00EB271E" w:rsidRPr="0059359F">
        <w:rPr>
          <w:color w:val="24292E"/>
          <w:sz w:val="18"/>
          <w:szCs w:val="18"/>
        </w:rPr>
        <w:t>HibernateUtil.getSessionFactory</w:t>
      </w:r>
      <w:proofErr w:type="spellEnd"/>
      <w:r w:rsidR="00EB271E" w:rsidRPr="0059359F">
        <w:rPr>
          <w:color w:val="24292E"/>
          <w:sz w:val="18"/>
          <w:szCs w:val="18"/>
        </w:rPr>
        <w:t>().</w:t>
      </w:r>
      <w:proofErr w:type="spellStart"/>
      <w:r w:rsidR="00EB271E" w:rsidRPr="0059359F">
        <w:rPr>
          <w:color w:val="24292E"/>
          <w:sz w:val="18"/>
          <w:szCs w:val="18"/>
        </w:rPr>
        <w:t>openSession</w:t>
      </w:r>
      <w:proofErr w:type="spellEnd"/>
      <w:r w:rsidR="00EB271E" w:rsidRPr="0059359F">
        <w:rPr>
          <w:color w:val="24292E"/>
          <w:sz w:val="18"/>
          <w:szCs w:val="18"/>
        </w:rPr>
        <w:t>()</w:t>
      </w:r>
      <w:r w:rsidR="00EB271E" w:rsidRPr="001C1662">
        <w:rPr>
          <w:color w:val="24292E"/>
          <w:sz w:val="18"/>
          <w:szCs w:val="18"/>
        </w:rPr>
        <w:t>;</w:t>
      </w:r>
      <w:r w:rsidR="00EB271E">
        <w:rPr>
          <w:color w:val="24292E"/>
          <w:sz w:val="18"/>
          <w:szCs w:val="18"/>
        </w:rPr>
        <w:t xml:space="preserve"> </w:t>
      </w:r>
    </w:p>
    <w:p w14:paraId="3BEE1916" w14:textId="77777777" w:rsidR="00EB271E" w:rsidRPr="00C70040" w:rsidRDefault="00EB271E" w:rsidP="00EB271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3DBF35E5" w14:textId="4F84F65D" w:rsidR="00830304" w:rsidRPr="00C67146" w:rsidRDefault="00EB271E" w:rsidP="00EB271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="00830304" w:rsidRPr="00EC002F">
        <w:rPr>
          <w:rFonts w:ascii="Courier New" w:eastAsia="Times New Roman" w:hAnsi="Courier New" w:cs="Courier New"/>
          <w:b/>
          <w:color w:val="D73A49"/>
          <w:sz w:val="18"/>
          <w:szCs w:val="18"/>
        </w:rPr>
        <w:t>public</w:t>
      </w:r>
      <w:r w:rsidR="00830304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830304" w:rsidRPr="00EC002F">
        <w:rPr>
          <w:rFonts w:ascii="Courier New" w:eastAsia="Times New Roman" w:hAnsi="Courier New" w:cs="Courier New"/>
          <w:b/>
          <w:color w:val="D73A49"/>
          <w:sz w:val="18"/>
          <w:szCs w:val="18"/>
        </w:rPr>
        <w:t>void</w:t>
      </w:r>
      <w:r w:rsidR="00830304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830304" w:rsidRPr="00EC002F">
        <w:rPr>
          <w:rFonts w:ascii="Courier New" w:eastAsia="Times New Roman" w:hAnsi="Courier New" w:cs="Courier New"/>
          <w:b/>
          <w:color w:val="6F42C1"/>
          <w:sz w:val="18"/>
          <w:szCs w:val="18"/>
        </w:rPr>
        <w:t>save</w:t>
      </w:r>
      <w:r w:rsidR="00830304">
        <w:rPr>
          <w:rFonts w:ascii="Courier New" w:eastAsia="Times New Roman" w:hAnsi="Courier New" w:cs="Courier New"/>
          <w:b/>
          <w:color w:val="6F42C1"/>
          <w:sz w:val="18"/>
          <w:szCs w:val="18"/>
        </w:rPr>
        <w:t>Employee</w:t>
      </w:r>
      <w:r w:rsidR="00830304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(</w:t>
      </w:r>
      <w:r w:rsidR="00830304">
        <w:rPr>
          <w:rFonts w:ascii="Courier New" w:eastAsia="Times New Roman" w:hAnsi="Courier New" w:cs="Courier New"/>
          <w:b/>
          <w:color w:val="24292E"/>
          <w:sz w:val="18"/>
          <w:szCs w:val="18"/>
        </w:rPr>
        <w:t>Employee</w:t>
      </w:r>
      <w:r w:rsidR="00830304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830304">
        <w:rPr>
          <w:rFonts w:ascii="Courier New" w:eastAsia="Times New Roman" w:hAnsi="Courier New" w:cs="Courier New"/>
          <w:b/>
          <w:color w:val="E36209"/>
          <w:sz w:val="18"/>
          <w:szCs w:val="18"/>
        </w:rPr>
        <w:t>employee</w:t>
      </w:r>
      <w:r w:rsidR="00830304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) {</w:t>
      </w:r>
    </w:p>
    <w:p w14:paraId="6B8375EB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S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ave the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employee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 object</w:t>
      </w:r>
    </w:p>
    <w:p w14:paraId="2D4FAF82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06220F">
        <w:rPr>
          <w:rFonts w:ascii="Courier New" w:eastAsia="Times New Roman" w:hAnsi="Courier New" w:cs="Courier New"/>
          <w:color w:val="FF0000"/>
          <w:sz w:val="18"/>
          <w:szCs w:val="18"/>
        </w:rPr>
        <w:t>session.save(employee);</w:t>
      </w:r>
    </w:p>
    <w:p w14:paraId="650CE0DF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3A1BB243" w14:textId="77777777" w:rsidR="00830304" w:rsidRPr="00C67146" w:rsidRDefault="00830304" w:rsidP="0083030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3BF5299F" w14:textId="77777777" w:rsidR="009F334F" w:rsidRDefault="009F334F">
      <w:pPr>
        <w:spacing w:after="0" w:line="240" w:lineRule="auto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br w:type="page"/>
      </w:r>
    </w:p>
    <w:p w14:paraId="09E70362" w14:textId="7BA52A99" w:rsidR="009F334F" w:rsidRPr="00E375EA" w:rsidRDefault="009F334F" w:rsidP="009F334F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 w:rsidRPr="00E375EA">
        <w:rPr>
          <w:rFonts w:ascii="Segoe UI" w:eastAsia="Times New Roman" w:hAnsi="Segoe UI" w:cs="Segoe UI"/>
          <w:b/>
          <w:color w:val="24292E"/>
        </w:rPr>
        <w:lastRenderedPageBreak/>
        <w:t>3.</w:t>
      </w:r>
      <w:r>
        <w:rPr>
          <w:rFonts w:ascii="Segoe UI" w:eastAsia="Times New Roman" w:hAnsi="Segoe UI" w:cs="Segoe UI"/>
          <w:b/>
          <w:color w:val="24292E"/>
        </w:rPr>
        <w:t>7</w:t>
      </w:r>
      <w:r w:rsidRPr="00E375EA">
        <w:rPr>
          <w:rFonts w:ascii="Segoe UI" w:eastAsia="Times New Roman" w:hAnsi="Segoe UI" w:cs="Segoe UI"/>
          <w:b/>
          <w:color w:val="24292E"/>
        </w:rPr>
        <w:t xml:space="preserve">, </w:t>
      </w:r>
      <w:r w:rsidR="00DC0925" w:rsidRPr="00E375EA">
        <w:rPr>
          <w:rFonts w:ascii="Segoe UI" w:eastAsia="Times New Roman" w:hAnsi="Segoe UI" w:cs="Segoe UI"/>
          <w:b/>
          <w:color w:val="24292E"/>
        </w:rPr>
        <w:t>Create the class</w:t>
      </w:r>
      <w:r w:rsidR="00DC0925">
        <w:rPr>
          <w:rFonts w:ascii="Segoe UI" w:eastAsia="Times New Roman" w:hAnsi="Segoe UI" w:cs="Segoe UI"/>
          <w:b/>
          <w:color w:val="24292E"/>
          <w:lang w:val="en-US"/>
        </w:rPr>
        <w:t xml:space="preserve"> for testing</w:t>
      </w:r>
    </w:p>
    <w:p w14:paraId="7E798AEF" w14:textId="77777777" w:rsidR="009F334F" w:rsidRDefault="009F334F" w:rsidP="009F334F">
      <w:pPr>
        <w:shd w:val="clear" w:color="auto" w:fill="FFFFFF"/>
        <w:spacing w:before="60" w:after="0" w:line="36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E375EA">
        <w:rPr>
          <w:rFonts w:ascii="Segoe UI" w:hAnsi="Segoe UI" w:cs="Segoe UI"/>
          <w:color w:val="24292E"/>
          <w:shd w:val="clear" w:color="auto" w:fill="FFFFFF"/>
        </w:rPr>
        <w:t>Here is main </w:t>
      </w:r>
      <w:r w:rsidRPr="00F167EF">
        <w:rPr>
          <w:rFonts w:ascii="Segoe UI" w:hAnsi="Segoe UI" w:cs="Segoe UI"/>
          <w:iCs/>
          <w:color w:val="D73A49"/>
        </w:rPr>
        <w:t>App</w:t>
      </w:r>
      <w:r w:rsidRPr="00E375EA">
        <w:rPr>
          <w:rFonts w:ascii="Segoe UI" w:hAnsi="Segoe UI" w:cs="Segoe UI"/>
          <w:color w:val="24292E"/>
          <w:shd w:val="clear" w:color="auto" w:fill="FFFFFF"/>
        </w:rPr>
        <w:t> class which is used to connect MySQL database and persist </w:t>
      </w:r>
      <w:r w:rsidRPr="00F167EF">
        <w:rPr>
          <w:rFonts w:ascii="Segoe UI" w:hAnsi="Segoe UI" w:cs="Segoe UI"/>
          <w:iCs/>
          <w:color w:val="D73A49"/>
        </w:rPr>
        <w:t>Employee</w:t>
      </w:r>
      <w:r>
        <w:rPr>
          <w:rFonts w:ascii="Segoe UI" w:hAnsi="Segoe UI" w:cs="Segoe UI"/>
          <w:i/>
          <w:iCs/>
          <w:color w:val="D73A49"/>
        </w:rPr>
        <w:t xml:space="preserve"> </w:t>
      </w:r>
      <w:r w:rsidRPr="00E17D35">
        <w:rPr>
          <w:rFonts w:ascii="Segoe UI" w:hAnsi="Segoe UI" w:cs="Segoe UI"/>
          <w:iCs/>
        </w:rPr>
        <w:t>and</w:t>
      </w:r>
      <w:r w:rsidRPr="00E17D35">
        <w:rPr>
          <w:rFonts w:ascii="Segoe UI" w:hAnsi="Segoe UI" w:cs="Segoe UI"/>
          <w:i/>
          <w:iCs/>
        </w:rPr>
        <w:t xml:space="preserve"> </w:t>
      </w:r>
      <w:r w:rsidRPr="00F167EF">
        <w:rPr>
          <w:rFonts w:ascii="Segoe UI" w:hAnsi="Segoe UI" w:cs="Segoe UI"/>
          <w:iCs/>
          <w:color w:val="D73A49"/>
        </w:rPr>
        <w:t>Project</w:t>
      </w:r>
      <w:r w:rsidRPr="00E375EA">
        <w:rPr>
          <w:rFonts w:ascii="Segoe UI" w:hAnsi="Segoe UI" w:cs="Segoe UI"/>
          <w:color w:val="24292E"/>
          <w:shd w:val="clear" w:color="auto" w:fill="FFFFFF"/>
        </w:rPr>
        <w:t> object in database table.</w:t>
      </w:r>
    </w:p>
    <w:p w14:paraId="5C891476" w14:textId="1BB4EF69" w:rsidR="00235B2B" w:rsidRPr="00235B2B" w:rsidRDefault="00235B2B" w:rsidP="009F334F">
      <w:pPr>
        <w:pStyle w:val="ListParagraph"/>
        <w:numPr>
          <w:ilvl w:val="0"/>
          <w:numId w:val="43"/>
        </w:numPr>
        <w:shd w:val="clear" w:color="auto" w:fill="FFFFFF"/>
        <w:spacing w:before="60" w:after="0" w:line="360" w:lineRule="auto"/>
        <w:rPr>
          <w:rFonts w:ascii="Segoe UI" w:eastAsia="Times New Roman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M</w:t>
      </w:r>
      <w:r w:rsidRPr="00C70040">
        <w:rPr>
          <w:rFonts w:ascii="Segoe UI" w:hAnsi="Segoe UI" w:cs="Segoe UI"/>
          <w:color w:val="24292E"/>
          <w:lang w:val="en-US"/>
        </w:rPr>
        <w:t>ain class</w:t>
      </w:r>
    </w:p>
    <w:p w14:paraId="17D3E5D8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hibernate;</w:t>
      </w:r>
    </w:p>
    <w:p w14:paraId="37253C0D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A7D9B7C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java.util.List;</w:t>
      </w:r>
    </w:p>
    <w:p w14:paraId="2FC2B8F1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C3DC7AC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org.hibernate.Session;</w:t>
      </w:r>
    </w:p>
    <w:p w14:paraId="4921EE52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org.hibernate.Transaction;</w:t>
      </w:r>
    </w:p>
    <w:p w14:paraId="35C09BA7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92023AB" w14:textId="54AF4D4B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D52F26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</w:t>
      </w:r>
      <w:proofErr w:type="spellEnd"/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.enti</w:t>
      </w:r>
      <w:r w:rsidR="00D52F26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ties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</w:t>
      </w:r>
      <w:r w:rsidR="00126154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1F06A65D" w14:textId="5B520788" w:rsidR="00126154" w:rsidRPr="005668C1" w:rsidRDefault="00126154" w:rsidP="0012615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</w:t>
      </w:r>
      <w:proofErr w:type="spellEnd"/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.enti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ties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Project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21053456" w14:textId="1EED2A4E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D52F26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</w:t>
      </w:r>
      <w:proofErr w:type="spellEnd"/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.util</w:t>
      </w:r>
      <w:r w:rsidR="00D52F26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s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.HibernateUtil;</w:t>
      </w:r>
      <w:r w:rsidRPr="00C718F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</w:p>
    <w:p w14:paraId="5FB57938" w14:textId="03E200E8" w:rsidR="009F334F" w:rsidRPr="005668C1" w:rsidRDefault="009F334F" w:rsidP="0012615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D52F26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</w:t>
      </w:r>
      <w:proofErr w:type="spellEnd"/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dao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.</w:t>
      </w:r>
      <w:r w:rsidR="006D0918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Dao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4FF8391A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00B37989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6F42C1"/>
          <w:sz w:val="18"/>
          <w:szCs w:val="18"/>
        </w:rPr>
        <w:t>App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004A1D25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static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void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6F42C1"/>
          <w:sz w:val="18"/>
          <w:szCs w:val="18"/>
        </w:rPr>
        <w:t>main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String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[] </w:t>
      </w:r>
      <w:r w:rsidRPr="005668C1">
        <w:rPr>
          <w:rFonts w:ascii="Courier New" w:eastAsia="Times New Roman" w:hAnsi="Courier New" w:cs="Courier New"/>
          <w:color w:val="E36209"/>
          <w:sz w:val="18"/>
          <w:szCs w:val="18"/>
        </w:rPr>
        <w:t>args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364CB38A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79082B8" w14:textId="77777777" w:rsidR="009F334F" w:rsidRPr="00D853FA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// Create DAO object</w:t>
      </w:r>
    </w:p>
    <w:p w14:paraId="3DF3A928" w14:textId="77777777" w:rsidR="009F334F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1C1662">
        <w:rPr>
          <w:rFonts w:ascii="Courier New" w:eastAsia="Times New Roman" w:hAnsi="Courier New" w:cs="Courier New"/>
          <w:color w:val="6F42C1"/>
          <w:sz w:val="18"/>
          <w:szCs w:val="18"/>
        </w:rPr>
        <w:t>Dao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employeeDao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6F42C1"/>
          <w:sz w:val="18"/>
          <w:szCs w:val="18"/>
        </w:rPr>
        <w:t>Employee</w:t>
      </w:r>
      <w:r w:rsidRPr="001C1662">
        <w:rPr>
          <w:rFonts w:ascii="Courier New" w:eastAsia="Times New Roman" w:hAnsi="Courier New" w:cs="Courier New"/>
          <w:color w:val="6F42C1"/>
          <w:sz w:val="18"/>
          <w:szCs w:val="18"/>
        </w:rPr>
        <w:t>Dao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();</w:t>
      </w:r>
    </w:p>
    <w:p w14:paraId="47AD34FA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AD645AB" w14:textId="77777777" w:rsidR="009F334F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// Create Transaction</w:t>
      </w:r>
    </w:p>
    <w:p w14:paraId="693B8BB5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Transaction transaction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005CC5"/>
          <w:sz w:val="18"/>
          <w:szCs w:val="18"/>
        </w:rPr>
        <w:t>null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2C6B8FBF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try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(</w:t>
      </w:r>
      <w:r w:rsidRPr="005556FA">
        <w:rPr>
          <w:rFonts w:ascii="Courier New" w:eastAsia="Times New Roman" w:hAnsi="Courier New" w:cs="Courier New"/>
          <w:b/>
          <w:color w:val="24292E"/>
          <w:sz w:val="18"/>
          <w:szCs w:val="18"/>
        </w:rPr>
        <w:t>Session</w:t>
      </w:r>
      <w:r w:rsidRPr="005668C1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session </w:t>
      </w:r>
      <w:r w:rsidRPr="005556FA">
        <w:rPr>
          <w:rFonts w:ascii="Courier New" w:eastAsia="Times New Roman" w:hAnsi="Courier New" w:cs="Courier New"/>
          <w:b/>
          <w:color w:val="D73A49"/>
          <w:sz w:val="18"/>
          <w:szCs w:val="18"/>
        </w:rPr>
        <w:t>=</w:t>
      </w:r>
      <w:r w:rsidRPr="005668C1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Pr="00661FF0">
        <w:rPr>
          <w:rFonts w:ascii="Courier New" w:eastAsia="Times New Roman" w:hAnsi="Courier New" w:cs="Courier New"/>
          <w:b/>
          <w:sz w:val="18"/>
          <w:szCs w:val="18"/>
        </w:rPr>
        <w:t>HibernateUtil.</w:t>
      </w:r>
      <w:r w:rsidRPr="005668C1">
        <w:rPr>
          <w:rFonts w:ascii="Courier New" w:eastAsia="Times New Roman" w:hAnsi="Courier New" w:cs="Courier New"/>
          <w:b/>
          <w:color w:val="FF0000"/>
          <w:sz w:val="18"/>
          <w:szCs w:val="18"/>
        </w:rPr>
        <w:t>getSessionFactory()</w:t>
      </w:r>
      <w:r w:rsidRPr="00C862F0">
        <w:rPr>
          <w:rFonts w:ascii="Courier New" w:eastAsia="Times New Roman" w:hAnsi="Courier New" w:cs="Courier New"/>
          <w:b/>
          <w:color w:val="FF0000"/>
          <w:sz w:val="18"/>
          <w:szCs w:val="18"/>
        </w:rPr>
        <w:t>.</w:t>
      </w:r>
      <w:r w:rsidRPr="005668C1">
        <w:rPr>
          <w:rFonts w:ascii="Courier New" w:eastAsia="Times New Roman" w:hAnsi="Courier New" w:cs="Courier New"/>
          <w:b/>
          <w:color w:val="FF0000"/>
          <w:sz w:val="18"/>
          <w:szCs w:val="18"/>
        </w:rPr>
        <w:t>openSession()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357668EE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</w:t>
      </w:r>
      <w:r w:rsidRPr="005668C1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S</w:t>
      </w:r>
      <w:r w:rsidRPr="005668C1">
        <w:rPr>
          <w:rFonts w:ascii="Courier New" w:eastAsia="Times New Roman" w:hAnsi="Courier New" w:cs="Courier New"/>
          <w:color w:val="6A737D"/>
          <w:sz w:val="18"/>
          <w:szCs w:val="18"/>
        </w:rPr>
        <w:t>tart a transaction</w:t>
      </w:r>
    </w:p>
    <w:p w14:paraId="1AA4446F" w14:textId="77777777" w:rsidR="009F334F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transaction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session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902F26">
        <w:rPr>
          <w:rFonts w:ascii="Courier New" w:eastAsia="Times New Roman" w:hAnsi="Courier New" w:cs="Courier New"/>
          <w:color w:val="24292E"/>
          <w:sz w:val="18"/>
          <w:szCs w:val="18"/>
        </w:rPr>
        <w:t>beginTransaction();</w:t>
      </w:r>
    </w:p>
    <w:p w14:paraId="2AE2253A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0BADFD0" w14:textId="77777777" w:rsidR="009F334F" w:rsidRPr="0045612D" w:rsidRDefault="009F334F" w:rsidP="009F334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5668C1">
        <w:rPr>
          <w:color w:val="24292E"/>
          <w:sz w:val="18"/>
          <w:szCs w:val="18"/>
        </w:rPr>
        <w:t xml:space="preserve">            </w:t>
      </w:r>
      <w:r w:rsidRPr="00B42C23">
        <w:rPr>
          <w:b/>
          <w:color w:val="6A737D"/>
          <w:sz w:val="18"/>
          <w:szCs w:val="18"/>
        </w:rPr>
        <w:t>// TODO: add you code here…</w:t>
      </w:r>
      <w:r>
        <w:rPr>
          <w:b/>
          <w:color w:val="6A737D"/>
          <w:sz w:val="18"/>
          <w:szCs w:val="18"/>
        </w:rPr>
        <w:t xml:space="preserve"> </w:t>
      </w:r>
      <w:r w:rsidRPr="00605CA6">
        <w:rPr>
          <w:rFonts w:eastAsia="Arial"/>
          <w:b/>
          <w:color w:val="6A737D"/>
          <w:sz w:val="18"/>
          <w:szCs w:val="18"/>
          <w:lang w:val="vi-VN" w:eastAsia="en-US"/>
        </w:rPr>
        <w:t>BEGIN</w:t>
      </w:r>
    </w:p>
    <w:p w14:paraId="5C28FBD0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>// Create an employee</w:t>
      </w:r>
    </w:p>
    <w:p w14:paraId="2B513ED1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Employee employee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Employee();</w:t>
      </w:r>
    </w:p>
    <w:p w14:paraId="66E3B31D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employee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setFirstName(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32F62"/>
          <w:sz w:val="18"/>
          <w:szCs w:val="18"/>
        </w:rPr>
        <w:t>Anna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485B3B8C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employee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setLastName(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32F62"/>
          <w:sz w:val="18"/>
          <w:szCs w:val="18"/>
        </w:rPr>
        <w:t>Hook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6F0845CB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B6A7814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Create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a project</w:t>
      </w:r>
    </w:p>
    <w:p w14:paraId="2E8D705B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Project project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1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Project();</w:t>
      </w:r>
    </w:p>
    <w:p w14:paraId="031C2BC7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project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setTitle(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"Employee Management System"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6AC8272A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1B93671B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Create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other project</w:t>
      </w:r>
    </w:p>
    <w:p w14:paraId="00E72FFC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Project project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2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Project();</w:t>
      </w:r>
    </w:p>
    <w:p w14:paraId="40287A5D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project1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setTitle(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"Content Management System"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6BEB14E1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48CF1E7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6A737D"/>
          <w:sz w:val="18"/>
          <w:szCs w:val="18"/>
        </w:rPr>
        <w:t>★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E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mployee can work on </w:t>
      </w:r>
      <w:r>
        <w:rPr>
          <w:rFonts w:cs="Courier New"/>
          <w:color w:val="6A737D"/>
          <w:sz w:val="18"/>
          <w:szCs w:val="18"/>
        </w:rPr>
        <w:t>2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 projects,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a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>dd project references in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to it</w:t>
      </w:r>
    </w:p>
    <w:p w14:paraId="1E28EFA1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employee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getProjects()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add(project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1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);</w:t>
      </w:r>
    </w:p>
    <w:p w14:paraId="237DBC9F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employee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getProjects()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add(project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2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)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29B9DE07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A878A35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>// Add employee reference in the projects</w:t>
      </w:r>
    </w:p>
    <w:p w14:paraId="1CCE0107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p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roject</w:t>
      </w:r>
      <w:r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1</w:t>
      </w:r>
      <w:r w:rsidRPr="00902F26">
        <w:rPr>
          <w:rFonts w:ascii="Courier New" w:eastAsia="Times New Roman" w:hAnsi="Courier New" w:cs="Courier New"/>
          <w:color w:val="D73A49"/>
          <w:sz w:val="18"/>
          <w:szCs w:val="18"/>
          <w:highlight w:val="cyan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getEmployees()</w:t>
      </w:r>
      <w:r w:rsidRPr="00902F26">
        <w:rPr>
          <w:rFonts w:ascii="Courier New" w:eastAsia="Times New Roman" w:hAnsi="Courier New" w:cs="Courier New"/>
          <w:color w:val="D73A49"/>
          <w:sz w:val="18"/>
          <w:szCs w:val="18"/>
          <w:highlight w:val="cyan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add(employee);</w:t>
      </w:r>
    </w:p>
    <w:p w14:paraId="260A20FE" w14:textId="77777777" w:rsidR="009F334F" w:rsidRPr="0045612D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p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roject</w:t>
      </w:r>
      <w:r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2</w:t>
      </w:r>
      <w:r w:rsidRPr="00902F26">
        <w:rPr>
          <w:rFonts w:ascii="Courier New" w:eastAsia="Times New Roman" w:hAnsi="Courier New" w:cs="Courier New"/>
          <w:color w:val="D73A49"/>
          <w:sz w:val="18"/>
          <w:szCs w:val="18"/>
          <w:highlight w:val="cyan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getEmployees()</w:t>
      </w:r>
      <w:r w:rsidRPr="00902F26">
        <w:rPr>
          <w:rFonts w:ascii="Courier New" w:eastAsia="Times New Roman" w:hAnsi="Courier New" w:cs="Courier New"/>
          <w:color w:val="D73A49"/>
          <w:sz w:val="18"/>
          <w:szCs w:val="18"/>
          <w:highlight w:val="cyan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add(employee);</w:t>
      </w:r>
    </w:p>
    <w:p w14:paraId="6DA073A2" w14:textId="77777777" w:rsidR="009F334F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737D"/>
          <w:sz w:val="18"/>
          <w:szCs w:val="18"/>
        </w:rPr>
      </w:pPr>
    </w:p>
    <w:p w14:paraId="3F80F301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6A737D"/>
          <w:sz w:val="18"/>
          <w:szCs w:val="18"/>
        </w:rPr>
        <w:t xml:space="preserve">            // Call DAO to save the Employee and Project</w:t>
      </w:r>
    </w:p>
    <w:p w14:paraId="50F74F72" w14:textId="1D70BA2E" w:rsidR="009F334F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employeeDao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</w:rPr>
        <w:t>.saveEmployee(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e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</w:rPr>
        <w:t>mployee);</w:t>
      </w:r>
    </w:p>
    <w:p w14:paraId="3AAF9956" w14:textId="77777777" w:rsidR="009F334F" w:rsidRPr="003D65E6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6A737D"/>
          <w:sz w:val="18"/>
          <w:szCs w:val="18"/>
        </w:rPr>
        <w:t xml:space="preserve">            </w:t>
      </w:r>
      <w:r w:rsidRPr="00B42C23">
        <w:rPr>
          <w:rFonts w:ascii="Courier New" w:eastAsia="Times New Roman" w:hAnsi="Courier New" w:cs="Courier New"/>
          <w:b/>
          <w:color w:val="6A737D"/>
          <w:sz w:val="18"/>
          <w:szCs w:val="18"/>
        </w:rPr>
        <w:t>// TODO: add you code here…</w:t>
      </w:r>
      <w:r>
        <w:rPr>
          <w:b/>
          <w:color w:val="6A737D"/>
          <w:sz w:val="18"/>
          <w:szCs w:val="18"/>
        </w:rPr>
        <w:t xml:space="preserve"> </w:t>
      </w:r>
      <w:r w:rsidRPr="00605CA6">
        <w:rPr>
          <w:rFonts w:ascii="Courier New" w:hAnsi="Courier New" w:cs="Courier New"/>
          <w:b/>
          <w:color w:val="6A737D"/>
          <w:sz w:val="18"/>
          <w:szCs w:val="18"/>
        </w:rPr>
        <w:t>END</w:t>
      </w:r>
    </w:p>
    <w:p w14:paraId="7D9A58AC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548B5EC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</w:t>
      </w:r>
      <w:r w:rsidRPr="005668C1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C</w:t>
      </w:r>
      <w:r w:rsidRPr="005668C1">
        <w:rPr>
          <w:rFonts w:ascii="Courier New" w:eastAsia="Times New Roman" w:hAnsi="Courier New" w:cs="Courier New"/>
          <w:color w:val="6A737D"/>
          <w:sz w:val="18"/>
          <w:szCs w:val="18"/>
        </w:rPr>
        <w:t>ommit transaction</w:t>
      </w:r>
    </w:p>
    <w:p w14:paraId="7177E6BD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transaction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902F26">
        <w:rPr>
          <w:rFonts w:ascii="Courier New" w:eastAsia="Times New Roman" w:hAnsi="Courier New" w:cs="Courier New"/>
          <w:color w:val="24292E"/>
          <w:sz w:val="18"/>
          <w:szCs w:val="18"/>
        </w:rPr>
        <w:t>commit();</w:t>
      </w:r>
    </w:p>
    <w:p w14:paraId="1FDBCFDB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}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catch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(Exception e) {</w:t>
      </w:r>
    </w:p>
    <w:p w14:paraId="4EC1CD50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if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(transaction 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!=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5668C1">
        <w:rPr>
          <w:rFonts w:ascii="Courier New" w:eastAsia="Times New Roman" w:hAnsi="Courier New" w:cs="Courier New"/>
          <w:color w:val="005CC5"/>
          <w:sz w:val="18"/>
          <w:szCs w:val="18"/>
        </w:rPr>
        <w:t>null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7BEE5E36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    transaction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rollback();</w:t>
      </w:r>
    </w:p>
    <w:p w14:paraId="02A129E5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}</w:t>
      </w:r>
    </w:p>
    <w:p w14:paraId="7BD0D56F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e</w:t>
      </w: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printStackTrace();</w:t>
      </w:r>
    </w:p>
    <w:p w14:paraId="1598F9B7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}</w:t>
      </w:r>
    </w:p>
    <w:p w14:paraId="28B0AB96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1CB3659F" w14:textId="77777777" w:rsidR="009F334F" w:rsidRPr="005668C1" w:rsidRDefault="009F334F" w:rsidP="009F334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lastRenderedPageBreak/>
        <w:t>}</w:t>
      </w:r>
    </w:p>
    <w:p w14:paraId="0EAB91EA" w14:textId="77777777" w:rsidR="00AA05A3" w:rsidRPr="009555D9" w:rsidRDefault="00AA05A3" w:rsidP="00AA05A3">
      <w:pPr>
        <w:spacing w:after="120" w:line="360" w:lineRule="auto"/>
        <w:jc w:val="both"/>
        <w:rPr>
          <w:rFonts w:ascii="Segoe UI" w:hAnsi="Segoe UI" w:cs="Segoe UI"/>
        </w:rPr>
      </w:pPr>
    </w:p>
    <w:p w14:paraId="5E6FF0D0" w14:textId="77777777" w:rsidR="00235B2B" w:rsidRPr="00C70040" w:rsidRDefault="00235B2B" w:rsidP="00235B2B">
      <w:pPr>
        <w:pStyle w:val="ListParagraph"/>
        <w:numPr>
          <w:ilvl w:val="0"/>
          <w:numId w:val="43"/>
        </w:numPr>
        <w:shd w:val="clear" w:color="auto" w:fill="FFFFFF"/>
        <w:spacing w:before="60" w:after="0" w:line="360" w:lineRule="auto"/>
        <w:rPr>
          <w:rFonts w:ascii="Segoe UI" w:hAnsi="Segoe UI" w:cs="Segoe UI"/>
          <w:color w:val="24292E"/>
          <w:lang w:val="en-US"/>
        </w:rPr>
      </w:pPr>
      <w:proofErr w:type="spellStart"/>
      <w:r w:rsidRPr="00C70040">
        <w:rPr>
          <w:rFonts w:ascii="Segoe UI" w:hAnsi="Segoe UI" w:cs="Segoe UI"/>
          <w:color w:val="24292E"/>
          <w:lang w:val="en-US"/>
        </w:rPr>
        <w:t>JUnitTest</w:t>
      </w:r>
      <w:proofErr w:type="spellEnd"/>
      <w:r w:rsidRPr="00C70040">
        <w:rPr>
          <w:rFonts w:ascii="Segoe UI" w:hAnsi="Segoe UI" w:cs="Segoe UI"/>
          <w:color w:val="24292E"/>
          <w:lang w:val="en-US"/>
        </w:rPr>
        <w:t xml:space="preserve"> class</w:t>
      </w:r>
    </w:p>
    <w:p w14:paraId="0776545A" w14:textId="77777777" w:rsidR="00235B2B" w:rsidRPr="005668C1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5668C1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fa.trainning.dao</w:t>
      </w:r>
      <w:proofErr w:type="spellEnd"/>
      <w:r w:rsidRPr="005668C1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618EACAD" w14:textId="77777777" w:rsidR="00235B2B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39835A97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org.junit.Assert;</w:t>
      </w:r>
    </w:p>
    <w:p w14:paraId="7F37225A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org.junit.Test;</w:t>
      </w:r>
    </w:p>
    <w:p w14:paraId="012DCC30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org.junit.runner.RunWith;</w:t>
      </w:r>
    </w:p>
    <w:p w14:paraId="54FEF9B8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org.springframework.beans.factory.annotation.Autowired;</w:t>
      </w:r>
    </w:p>
    <w:p w14:paraId="54BEEF18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org.springframework.test.context.ContextConfiguration;</w:t>
      </w:r>
    </w:p>
    <w:p w14:paraId="3BE75C90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org.springframework.test.context.junit4.SpringJUnit4ClassRunner;</w:t>
      </w:r>
      <w:r w:rsidRPr="00B81BEF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</w:p>
    <w:p w14:paraId="35D6C8EB" w14:textId="77777777" w:rsidR="00235B2B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73A49"/>
          <w:sz w:val="18"/>
          <w:szCs w:val="18"/>
          <w:lang w:val="en-US"/>
        </w:rPr>
      </w:pPr>
    </w:p>
    <w:p w14:paraId="0BE6B997" w14:textId="2A4C0300" w:rsidR="00235B2B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fa.trainning.entities.</w:t>
      </w:r>
      <w:r w:rsidR="00EC3B4C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proofErr w:type="spellEnd"/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6466E2A4" w14:textId="05E096A0" w:rsidR="00EC3B4C" w:rsidRDefault="00EC3B4C" w:rsidP="00EC3B4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fa.trainning.entities.Project</w:t>
      </w:r>
      <w:proofErr w:type="spellEnd"/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2D6A7DA5" w14:textId="2C9006CC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fa.trainning.dao.</w:t>
      </w:r>
      <w:r w:rsidR="00EC3B4C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Dao</w:t>
      </w:r>
      <w:proofErr w:type="spellEnd"/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1D0CC97B" w14:textId="77777777" w:rsidR="00EC3B4C" w:rsidRPr="00EC3B4C" w:rsidRDefault="00EC3B4C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6962E7B9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@RunWith(SpringJUnit4ClassRunner.class)</w:t>
      </w:r>
    </w:p>
    <w:p w14:paraId="12609AAC" w14:textId="7965425E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70040">
        <w:rPr>
          <w:rFonts w:ascii="Courier New" w:eastAsia="Times New Roman" w:hAnsi="Courier New" w:cs="Courier New"/>
          <w:color w:val="D73A49"/>
          <w:sz w:val="18"/>
          <w:szCs w:val="18"/>
        </w:rPr>
        <w:t>public class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="00AD5335">
        <w:rPr>
          <w:rFonts w:ascii="Courier New" w:eastAsia="Times New Roman" w:hAnsi="Courier New" w:cs="Courier New"/>
          <w:color w:val="6F42C1"/>
          <w:sz w:val="18"/>
          <w:szCs w:val="18"/>
          <w:lang w:val="en-US"/>
        </w:rPr>
        <w:t>Employee</w:t>
      </w:r>
      <w:r w:rsidRPr="00C70040">
        <w:rPr>
          <w:rFonts w:ascii="Courier New" w:eastAsia="Times New Roman" w:hAnsi="Courier New" w:cs="Courier New"/>
          <w:color w:val="6F42C1"/>
          <w:sz w:val="18"/>
          <w:szCs w:val="18"/>
        </w:rPr>
        <w:t>DaoTest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1F1A72A2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</w:p>
    <w:p w14:paraId="54AC6287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@Autowired</w:t>
      </w:r>
    </w:p>
    <w:p w14:paraId="744CBF4A" w14:textId="3ADACD9C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="00FD22E4">
        <w:rPr>
          <w:rFonts w:ascii="Courier New" w:eastAsia="Times New Roman" w:hAnsi="Courier New" w:cs="Courier New"/>
          <w:color w:val="6F42C1"/>
          <w:sz w:val="18"/>
          <w:szCs w:val="18"/>
          <w:lang w:val="en-US"/>
        </w:rPr>
        <w:t>Employee</w:t>
      </w:r>
      <w:r w:rsidRPr="00C70040">
        <w:rPr>
          <w:rFonts w:ascii="Courier New" w:eastAsia="Times New Roman" w:hAnsi="Courier New" w:cs="Courier New"/>
          <w:color w:val="6F42C1"/>
          <w:sz w:val="18"/>
          <w:szCs w:val="18"/>
        </w:rPr>
        <w:t>Dao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FD22E4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D</w:t>
      </w:r>
      <w:proofErr w:type="spellEnd"/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ao;</w:t>
      </w:r>
    </w:p>
    <w:p w14:paraId="3F536974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</w:p>
    <w:p w14:paraId="7E014C72" w14:textId="77777777" w:rsidR="00235B2B" w:rsidRPr="00C7004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r w:rsidRPr="00C70040">
        <w:rPr>
          <w:rFonts w:ascii="Courier New" w:eastAsia="Times New Roman" w:hAnsi="Courier New" w:cs="Courier New"/>
          <w:b/>
          <w:color w:val="24292E"/>
          <w:sz w:val="18"/>
          <w:szCs w:val="18"/>
        </w:rPr>
        <w:t>@Test</w:t>
      </w:r>
    </w:p>
    <w:p w14:paraId="568C46F6" w14:textId="1E0BD4A9" w:rsidR="00321590" w:rsidRPr="0045612D" w:rsidRDefault="00235B2B" w:rsidP="00321590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B118C0">
        <w:rPr>
          <w:color w:val="24292E"/>
          <w:sz w:val="18"/>
          <w:szCs w:val="18"/>
        </w:rPr>
        <w:t xml:space="preserve">    </w:t>
      </w:r>
      <w:proofErr w:type="gramStart"/>
      <w:r w:rsidRPr="00B118C0">
        <w:rPr>
          <w:color w:val="24292E"/>
          <w:sz w:val="18"/>
          <w:szCs w:val="18"/>
        </w:rPr>
        <w:t>public</w:t>
      </w:r>
      <w:proofErr w:type="gramEnd"/>
      <w:r w:rsidRPr="00B118C0">
        <w:rPr>
          <w:color w:val="24292E"/>
          <w:sz w:val="18"/>
          <w:szCs w:val="18"/>
        </w:rPr>
        <w:t xml:space="preserve"> void </w:t>
      </w:r>
      <w:proofErr w:type="spellStart"/>
      <w:r w:rsidR="00FD22E4">
        <w:rPr>
          <w:b/>
          <w:color w:val="6F42C1"/>
          <w:sz w:val="18"/>
          <w:szCs w:val="18"/>
        </w:rPr>
        <w:t>saveEmployee</w:t>
      </w:r>
      <w:r>
        <w:rPr>
          <w:b/>
          <w:color w:val="6F42C1"/>
          <w:sz w:val="18"/>
          <w:szCs w:val="18"/>
        </w:rPr>
        <w:t>Test</w:t>
      </w:r>
      <w:proofErr w:type="spellEnd"/>
      <w:r w:rsidRPr="00B118C0">
        <w:rPr>
          <w:color w:val="24292E"/>
          <w:sz w:val="18"/>
          <w:szCs w:val="18"/>
        </w:rPr>
        <w:t>()</w:t>
      </w:r>
      <w:r w:rsidR="00262F66">
        <w:rPr>
          <w:color w:val="24292E"/>
          <w:sz w:val="18"/>
          <w:szCs w:val="18"/>
        </w:rPr>
        <w:t xml:space="preserve"> </w:t>
      </w:r>
      <w:r w:rsidRPr="00B118C0">
        <w:rPr>
          <w:color w:val="24292E"/>
          <w:sz w:val="18"/>
          <w:szCs w:val="18"/>
        </w:rPr>
        <w:t>{</w:t>
      </w:r>
    </w:p>
    <w:p w14:paraId="01FCEC3A" w14:textId="4FD81C10" w:rsidR="002B1BFD" w:rsidRPr="0045612D" w:rsidRDefault="00321590" w:rsidP="00262F6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 w:rsidR="00262F66">
        <w:rPr>
          <w:rFonts w:ascii="Courier New" w:eastAsia="Times New Roman" w:hAnsi="Courier New" w:cs="Courier New"/>
          <w:color w:val="6A737D"/>
          <w:sz w:val="18"/>
          <w:szCs w:val="18"/>
          <w:lang w:val="en-US"/>
        </w:rPr>
        <w:t>INPUT</w:t>
      </w:r>
    </w:p>
    <w:p w14:paraId="5EFF281D" w14:textId="7084010C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>// Create an employee</w:t>
      </w:r>
    </w:p>
    <w:p w14:paraId="7DB2BF78" w14:textId="6E056163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Employee employee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Employee();</w:t>
      </w:r>
    </w:p>
    <w:p w14:paraId="4D6854C1" w14:textId="5BDA8017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employee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setFirstName(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32F62"/>
          <w:sz w:val="18"/>
          <w:szCs w:val="18"/>
        </w:rPr>
        <w:t>Anna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36885B30" w14:textId="0B7A55B5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employee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setLastName(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32F62"/>
          <w:sz w:val="18"/>
          <w:szCs w:val="18"/>
        </w:rPr>
        <w:t>Hook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281F0992" w14:textId="77777777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9BEE44E" w14:textId="6A2003A4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Create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a project</w:t>
      </w:r>
    </w:p>
    <w:p w14:paraId="3B495C01" w14:textId="0CA9DC66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p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roject</w:t>
      </w:r>
      <w:proofErr w:type="gramEnd"/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project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1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Project();</w:t>
      </w:r>
    </w:p>
    <w:p w14:paraId="085B59C6" w14:textId="13739957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project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setTitle(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"Employee Management System"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338FB861" w14:textId="77777777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BA1249A" w14:textId="7ADA1188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Create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other project</w:t>
      </w:r>
    </w:p>
    <w:p w14:paraId="6005E6BC" w14:textId="0C637460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p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roject project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2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new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Project();</w:t>
      </w:r>
    </w:p>
    <w:p w14:paraId="5D719C60" w14:textId="0288C6A4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project1</w:t>
      </w:r>
      <w:r w:rsidRPr="0045612D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setTitle(</w:t>
      </w:r>
      <w:r w:rsidRPr="0045612D">
        <w:rPr>
          <w:rFonts w:ascii="Courier New" w:eastAsia="Times New Roman" w:hAnsi="Courier New" w:cs="Courier New"/>
          <w:color w:val="032F62"/>
          <w:sz w:val="18"/>
          <w:szCs w:val="18"/>
        </w:rPr>
        <w:t>"Content Management System"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6A890629" w14:textId="77777777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5BE3354" w14:textId="36A192FA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6A737D"/>
          <w:sz w:val="18"/>
          <w:szCs w:val="18"/>
        </w:rPr>
        <w:t>★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E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mployee can work on </w:t>
      </w:r>
      <w:r>
        <w:rPr>
          <w:rFonts w:cs="Courier New"/>
          <w:color w:val="6A737D"/>
          <w:sz w:val="18"/>
          <w:szCs w:val="18"/>
        </w:rPr>
        <w:t>2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 projects,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a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>dd project references in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to it</w:t>
      </w:r>
    </w:p>
    <w:p w14:paraId="0CC3EE97" w14:textId="5022FBD0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employee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getProjects()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add(project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1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);</w:t>
      </w:r>
    </w:p>
    <w:p w14:paraId="53A4DEDC" w14:textId="184DE80D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employee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getProjects()</w:t>
      </w:r>
      <w:r w:rsidRPr="00E86F41">
        <w:rPr>
          <w:rFonts w:ascii="Courier New" w:eastAsia="Times New Roman" w:hAnsi="Courier New" w:cs="Courier New"/>
          <w:color w:val="D73A49"/>
          <w:sz w:val="18"/>
          <w:szCs w:val="18"/>
          <w:highlight w:val="yellow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add(project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2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yellow"/>
        </w:rPr>
        <w:t>)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77068D1D" w14:textId="77777777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16080A7" w14:textId="26D14042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>// Add employee reference in the projects</w:t>
      </w:r>
    </w:p>
    <w:p w14:paraId="7E346EE4" w14:textId="30A66431" w:rsidR="002B1BFD" w:rsidRPr="0045612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p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roject</w:t>
      </w:r>
      <w:r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1</w:t>
      </w:r>
      <w:r w:rsidRPr="00902F26">
        <w:rPr>
          <w:rFonts w:ascii="Courier New" w:eastAsia="Times New Roman" w:hAnsi="Courier New" w:cs="Courier New"/>
          <w:color w:val="D73A49"/>
          <w:sz w:val="18"/>
          <w:szCs w:val="18"/>
          <w:highlight w:val="cyan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getEmployees()</w:t>
      </w:r>
      <w:r w:rsidRPr="00902F26">
        <w:rPr>
          <w:rFonts w:ascii="Courier New" w:eastAsia="Times New Roman" w:hAnsi="Courier New" w:cs="Courier New"/>
          <w:color w:val="D73A49"/>
          <w:sz w:val="18"/>
          <w:szCs w:val="18"/>
          <w:highlight w:val="cyan"/>
        </w:rPr>
        <w:t>.</w:t>
      </w:r>
      <w:r w:rsidRPr="0045612D">
        <w:rPr>
          <w:rFonts w:ascii="Courier New" w:eastAsia="Times New Roman" w:hAnsi="Courier New" w:cs="Courier New"/>
          <w:color w:val="24292E"/>
          <w:sz w:val="18"/>
          <w:szCs w:val="18"/>
          <w:highlight w:val="cyan"/>
        </w:rPr>
        <w:t>add(employee);</w:t>
      </w:r>
    </w:p>
    <w:p w14:paraId="37512532" w14:textId="6956F3B9" w:rsidR="00262F66" w:rsidRPr="0045612D" w:rsidRDefault="002B1BFD" w:rsidP="00262F6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45612D">
        <w:rPr>
          <w:color w:val="24292E"/>
          <w:sz w:val="18"/>
          <w:szCs w:val="18"/>
        </w:rPr>
        <w:t xml:space="preserve">       </w:t>
      </w:r>
      <w:r>
        <w:rPr>
          <w:color w:val="24292E"/>
          <w:sz w:val="18"/>
          <w:szCs w:val="18"/>
        </w:rPr>
        <w:t xml:space="preserve"> </w:t>
      </w:r>
      <w:r>
        <w:rPr>
          <w:color w:val="24292E"/>
          <w:sz w:val="18"/>
          <w:szCs w:val="18"/>
          <w:highlight w:val="cyan"/>
          <w:lang w:val="vi-VN"/>
        </w:rPr>
        <w:t>p</w:t>
      </w:r>
      <w:proofErr w:type="spellStart"/>
      <w:r w:rsidRPr="0045612D">
        <w:rPr>
          <w:color w:val="24292E"/>
          <w:sz w:val="18"/>
          <w:szCs w:val="18"/>
          <w:highlight w:val="cyan"/>
        </w:rPr>
        <w:t>roject</w:t>
      </w:r>
      <w:proofErr w:type="spellEnd"/>
      <w:r>
        <w:rPr>
          <w:color w:val="24292E"/>
          <w:sz w:val="18"/>
          <w:szCs w:val="18"/>
          <w:highlight w:val="cyan"/>
          <w:lang w:val="vi-VN"/>
        </w:rPr>
        <w:t>2</w:t>
      </w:r>
      <w:r w:rsidRPr="00902F26">
        <w:rPr>
          <w:color w:val="D73A49"/>
          <w:sz w:val="18"/>
          <w:szCs w:val="18"/>
          <w:highlight w:val="cyan"/>
        </w:rPr>
        <w:t>.</w:t>
      </w:r>
      <w:proofErr w:type="spellStart"/>
      <w:r w:rsidRPr="0045612D">
        <w:rPr>
          <w:color w:val="24292E"/>
          <w:sz w:val="18"/>
          <w:szCs w:val="18"/>
          <w:highlight w:val="cyan"/>
        </w:rPr>
        <w:t>getEmployees</w:t>
      </w:r>
      <w:proofErr w:type="spellEnd"/>
      <w:r w:rsidRPr="0045612D">
        <w:rPr>
          <w:color w:val="24292E"/>
          <w:sz w:val="18"/>
          <w:szCs w:val="18"/>
          <w:highlight w:val="cyan"/>
        </w:rPr>
        <w:t>()</w:t>
      </w:r>
      <w:r w:rsidRPr="00902F26">
        <w:rPr>
          <w:color w:val="D73A49"/>
          <w:sz w:val="18"/>
          <w:szCs w:val="18"/>
          <w:highlight w:val="cyan"/>
        </w:rPr>
        <w:t>.</w:t>
      </w:r>
      <w:r w:rsidRPr="0045612D">
        <w:rPr>
          <w:color w:val="24292E"/>
          <w:sz w:val="18"/>
          <w:szCs w:val="18"/>
          <w:highlight w:val="cyan"/>
        </w:rPr>
        <w:t>add(employee);</w:t>
      </w:r>
      <w:r w:rsidR="00262F66" w:rsidRPr="00262F66">
        <w:rPr>
          <w:b/>
          <w:color w:val="24292E"/>
          <w:sz w:val="18"/>
          <w:szCs w:val="18"/>
        </w:rPr>
        <w:t xml:space="preserve"> </w:t>
      </w:r>
    </w:p>
    <w:p w14:paraId="47D0E3C9" w14:textId="77777777" w:rsidR="00262F66" w:rsidRDefault="00262F66" w:rsidP="00262F6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</w:p>
    <w:p w14:paraId="5801B7F3" w14:textId="41519465" w:rsidR="002B1BFD" w:rsidRPr="00262F66" w:rsidRDefault="00262F66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/>
          <w:b/>
          <w:color w:val="24292E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6A737D"/>
          <w:sz w:val="18"/>
          <w:szCs w:val="18"/>
          <w:lang w:val="en-US"/>
        </w:rPr>
        <w:t xml:space="preserve">   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  <w:lang w:val="en-US"/>
        </w:rPr>
        <w:t>PROCCESS</w:t>
      </w:r>
    </w:p>
    <w:p w14:paraId="54FAD512" w14:textId="1421611D" w:rsidR="002B1BFD" w:rsidRPr="005668C1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6A737D"/>
          <w:sz w:val="18"/>
          <w:szCs w:val="18"/>
        </w:rPr>
        <w:t xml:space="preserve">        // Call DAO to save the Employee and Project</w:t>
      </w:r>
    </w:p>
    <w:p w14:paraId="35CCEDAE" w14:textId="23671E10" w:rsidR="002B1BFD" w:rsidRDefault="002B1BFD" w:rsidP="002B1BFD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employeeDao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</w:rPr>
        <w:t>.saveEmployee(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e</w:t>
      </w:r>
      <w:r w:rsidRPr="00E86F41">
        <w:rPr>
          <w:rFonts w:ascii="Courier New" w:eastAsia="Times New Roman" w:hAnsi="Courier New" w:cs="Courier New"/>
          <w:color w:val="24292E"/>
          <w:sz w:val="18"/>
          <w:szCs w:val="18"/>
        </w:rPr>
        <w:t>mployee);</w:t>
      </w:r>
    </w:p>
    <w:p w14:paraId="12DEB24B" w14:textId="55F25F1C" w:rsidR="00235B2B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45F1E468" w14:textId="77777777" w:rsidR="00857208" w:rsidRPr="0045612D" w:rsidRDefault="00857208" w:rsidP="00857208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</w:p>
    <w:p w14:paraId="705347AE" w14:textId="1499D1F2" w:rsidR="00857208" w:rsidRPr="00857208" w:rsidRDefault="00857208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/>
          <w:b/>
          <w:color w:val="24292E"/>
          <w:sz w:val="18"/>
          <w:szCs w:val="18"/>
          <w:lang w:val="en-US"/>
        </w:rPr>
      </w:pPr>
      <w:r w:rsidRPr="0045612D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45612D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 w:rsidR="008329BF">
        <w:rPr>
          <w:rFonts w:ascii="Courier New" w:eastAsia="Times New Roman" w:hAnsi="Courier New" w:cs="Courier New"/>
          <w:color w:val="6A737D"/>
          <w:sz w:val="18"/>
          <w:szCs w:val="18"/>
          <w:lang w:val="en-US"/>
        </w:rPr>
        <w:t>VERIFY</w:t>
      </w:r>
    </w:p>
    <w:p w14:paraId="3C5E5792" w14:textId="53FE6EC1" w:rsidR="0055474E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="0055474E">
        <w:rPr>
          <w:rFonts w:ascii="Courier New" w:eastAsia="Times New Roman" w:hAnsi="Courier New" w:cs="Courier New"/>
          <w:color w:val="6F42C1"/>
          <w:sz w:val="18"/>
          <w:szCs w:val="18"/>
          <w:lang w:val="en-US"/>
        </w:rPr>
        <w:t>Employee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="0055474E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proofErr w:type="spellEnd"/>
      <w:r w:rsidR="00DF11FC">
        <w:rPr>
          <w:rFonts w:ascii="Courier New" w:eastAsia="Times New Roman" w:hAnsi="Courier New" w:cs="Courier New"/>
          <w:color w:val="24292E"/>
          <w:sz w:val="18"/>
          <w:szCs w:val="18"/>
        </w:rPr>
        <w:t>Out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= </w:t>
      </w:r>
      <w:proofErr w:type="spellStart"/>
      <w:proofErr w:type="gramStart"/>
      <w:r w:rsidR="0055474E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D</w:t>
      </w:r>
      <w:proofErr w:type="spellEnd"/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ao.</w:t>
      </w:r>
      <w:r w:rsidRPr="00881252">
        <w:rPr>
          <w:rFonts w:ascii="Courier New" w:eastAsia="Times New Roman" w:hAnsi="Courier New" w:cs="Courier New"/>
          <w:b/>
          <w:color w:val="6F42C1"/>
          <w:sz w:val="18"/>
          <w:szCs w:val="18"/>
        </w:rPr>
        <w:t>get</w:t>
      </w:r>
      <w:proofErr w:type="spellStart"/>
      <w:r w:rsidR="0055474E">
        <w:rPr>
          <w:rFonts w:ascii="Courier New" w:eastAsia="Times New Roman" w:hAnsi="Courier New" w:cs="Courier New"/>
          <w:b/>
          <w:color w:val="6F42C1"/>
          <w:sz w:val="18"/>
          <w:szCs w:val="18"/>
          <w:lang w:val="en-US"/>
        </w:rPr>
        <w:t>EmployeeWithName</w:t>
      </w:r>
      <w:proofErr w:type="spellEnd"/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proofErr w:type="gramEnd"/>
      <w:r w:rsidR="0055474E" w:rsidRPr="00B118C0">
        <w:rPr>
          <w:rFonts w:ascii="Courier New" w:eastAsia="Times New Roman" w:hAnsi="Courier New" w:cs="Courier New"/>
          <w:color w:val="24292E"/>
          <w:sz w:val="18"/>
          <w:szCs w:val="18"/>
        </w:rPr>
        <w:t>"</w:t>
      </w:r>
      <w:r w:rsidR="0055474E">
        <w:rPr>
          <w:rFonts w:ascii="Courier New" w:eastAsia="Times New Roman" w:hAnsi="Courier New" w:cs="Courier New"/>
          <w:color w:val="032F62"/>
          <w:sz w:val="18"/>
          <w:szCs w:val="18"/>
        </w:rPr>
        <w:t>Anna</w:t>
      </w:r>
      <w:r w:rsidR="0055474E" w:rsidRPr="00B118C0">
        <w:rPr>
          <w:rFonts w:ascii="Courier New" w:eastAsia="Times New Roman" w:hAnsi="Courier New" w:cs="Courier New"/>
          <w:color w:val="24292E"/>
          <w:sz w:val="18"/>
          <w:szCs w:val="18"/>
        </w:rPr>
        <w:t>"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046AAAE9" w14:textId="3366A0AB" w:rsidR="00235B2B" w:rsidRPr="0055474E" w:rsidRDefault="0055474E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 xml:space="preserve">        // </w:t>
      </w:r>
      <w:r>
        <w:rPr>
          <w:rFonts w:ascii="Courier New" w:eastAsiaTheme="minorEastAsia" w:hAnsi="Courier New" w:cs="Courier New" w:hint="eastAsia"/>
          <w:color w:val="24292E"/>
          <w:sz w:val="18"/>
          <w:szCs w:val="18"/>
          <w:lang w:val="en-US" w:eastAsia="ja-JP"/>
        </w:rPr>
        <w:t>↑</w:t>
      </w:r>
      <w:r w:rsidRPr="0055474E">
        <w:rPr>
          <w:rFonts w:ascii="Courier New" w:eastAsia="Times New Roman" w:hAnsi="Courier New" w:cs="Courier New"/>
          <w:sz w:val="18"/>
          <w:szCs w:val="18"/>
        </w:rPr>
        <w:t>get</w:t>
      </w:r>
      <w:proofErr w:type="spellStart"/>
      <w:r w:rsidRPr="0055474E">
        <w:rPr>
          <w:rFonts w:ascii="Courier New" w:eastAsia="Times New Roman" w:hAnsi="Courier New" w:cs="Courier New"/>
          <w:sz w:val="18"/>
          <w:szCs w:val="18"/>
          <w:lang w:val="en-US"/>
        </w:rPr>
        <w:t>EmployeeWithName</w:t>
      </w:r>
      <w:proofErr w:type="spellEnd"/>
      <w:r w:rsidRPr="0055474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method 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 xml:space="preserve">must </w:t>
      </w:r>
      <w:proofErr w:type="spellStart"/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imple</w:t>
      </w:r>
      <w:proofErr w:type="spellEnd"/>
      <w:r>
        <w:rPr>
          <w:rFonts w:ascii="Courier New" w:eastAsia="Times New Roman" w:hAnsi="Courier New" w:cs="Courier New"/>
          <w:color w:val="24292E"/>
          <w:sz w:val="18"/>
          <w:szCs w:val="18"/>
        </w:rPr>
        <w:t>mented</w:t>
      </w:r>
      <w:r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 xml:space="preserve"> in DAO</w:t>
      </w:r>
    </w:p>
    <w:p w14:paraId="0B2B60F3" w14:textId="77777777" w:rsidR="00235B2B" w:rsidRPr="00C7004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1A32F583" w14:textId="601D5374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Assert.assertNotNull(</w:t>
      </w:r>
      <w:r w:rsidR="002B2EB3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30017503" w14:textId="058F2402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Assert.assertEquals("</w:t>
      </w:r>
      <w:r w:rsidR="00EB3F1F">
        <w:rPr>
          <w:rFonts w:ascii="Courier New" w:eastAsia="Times New Roman" w:hAnsi="Courier New" w:cs="Courier New"/>
          <w:color w:val="032F62"/>
          <w:sz w:val="18"/>
          <w:szCs w:val="18"/>
        </w:rPr>
        <w:t>Hook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", </w:t>
      </w:r>
      <w:r w:rsidR="00EB3F1F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 w:rsidR="00DF11FC">
        <w:rPr>
          <w:rFonts w:ascii="Courier New" w:eastAsia="Times New Roman" w:hAnsi="Courier New" w:cs="Courier New"/>
          <w:color w:val="24292E"/>
          <w:sz w:val="18"/>
          <w:szCs w:val="18"/>
        </w:rPr>
        <w:t>Out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.get</w:t>
      </w:r>
      <w:r w:rsidR="00EB3F1F">
        <w:rPr>
          <w:rFonts w:ascii="Courier New" w:eastAsia="Times New Roman" w:hAnsi="Courier New" w:cs="Courier New"/>
          <w:color w:val="24292E"/>
          <w:sz w:val="18"/>
          <w:szCs w:val="18"/>
        </w:rPr>
        <w:t>LastName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());</w:t>
      </w:r>
    </w:p>
    <w:p w14:paraId="76B38210" w14:textId="6BB80CAC" w:rsidR="00235B2B" w:rsidRPr="00B118C0" w:rsidRDefault="00235B2B" w:rsidP="007F338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Assert.assertEquals(</w:t>
      </w:r>
      <w:r w:rsidR="00240857">
        <w:rPr>
          <w:rFonts w:ascii="Courier New" w:eastAsia="Times New Roman" w:hAnsi="Courier New" w:cs="Courier New"/>
          <w:color w:val="24292E"/>
          <w:sz w:val="18"/>
          <w:szCs w:val="18"/>
        </w:rPr>
        <w:t>2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, </w:t>
      </w:r>
      <w:r w:rsidR="00DF11FC">
        <w:rPr>
          <w:rFonts w:ascii="Courier New" w:eastAsia="Times New Roman" w:hAnsi="Courier New" w:cs="Courier New"/>
          <w:color w:val="24292E"/>
          <w:sz w:val="18"/>
          <w:szCs w:val="18"/>
          <w:lang w:val="en-US"/>
        </w:rPr>
        <w:t>employee</w:t>
      </w:r>
      <w:r w:rsidR="00DF11FC">
        <w:rPr>
          <w:rFonts w:ascii="Courier New" w:eastAsia="Times New Roman" w:hAnsi="Courier New" w:cs="Courier New"/>
          <w:color w:val="24292E"/>
          <w:sz w:val="18"/>
          <w:szCs w:val="18"/>
        </w:rPr>
        <w:t>Out.getProjects().</w:t>
      </w:r>
      <w:r w:rsidR="00240857">
        <w:rPr>
          <w:rFonts w:ascii="Courier New" w:eastAsia="Times New Roman" w:hAnsi="Courier New" w:cs="Courier New"/>
          <w:color w:val="24292E"/>
          <w:sz w:val="18"/>
          <w:szCs w:val="18"/>
        </w:rPr>
        <w:t>size</w:t>
      </w:r>
      <w:r w:rsidR="00DF11FC">
        <w:rPr>
          <w:rFonts w:ascii="Courier New" w:eastAsia="Times New Roman" w:hAnsi="Courier New" w:cs="Courier New"/>
          <w:color w:val="24292E"/>
          <w:sz w:val="18"/>
          <w:szCs w:val="18"/>
        </w:rPr>
        <w:t>()</w:t>
      </w: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);</w:t>
      </w:r>
    </w:p>
    <w:p w14:paraId="5F9195AC" w14:textId="77777777" w:rsidR="00235B2B" w:rsidRPr="00B118C0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6F27DD0B" w14:textId="77777777" w:rsidR="00235B2B" w:rsidRPr="005668C1" w:rsidRDefault="00235B2B" w:rsidP="00235B2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B118C0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67097FDE" w14:textId="77777777" w:rsidR="00AA05A3" w:rsidRPr="00C23167" w:rsidRDefault="00AA05A3" w:rsidP="00AA05A3">
      <w:pPr>
        <w:rPr>
          <w:rFonts w:ascii="Segoe UI" w:hAnsi="Segoe UI" w:cs="Segoe UI"/>
        </w:rPr>
      </w:pPr>
    </w:p>
    <w:p w14:paraId="45F13316" w14:textId="216EF16B" w:rsidR="001F7CC1" w:rsidRDefault="001F7CC1" w:rsidP="00C23D07">
      <w:pPr>
        <w:spacing w:before="120" w:after="0" w:line="288" w:lineRule="auto"/>
        <w:rPr>
          <w:i/>
          <w:lang w:val="en-US"/>
        </w:rPr>
      </w:pPr>
    </w:p>
    <w:p w14:paraId="56AF72CB" w14:textId="77777777" w:rsidR="001F7CC1" w:rsidRPr="001F7CC1" w:rsidRDefault="001F7CC1" w:rsidP="001F7CC1">
      <w:pPr>
        <w:rPr>
          <w:i/>
          <w:lang w:val="en-US"/>
        </w:rPr>
      </w:pPr>
    </w:p>
    <w:p w14:paraId="644FA350" w14:textId="20CB636B" w:rsidR="005C7035" w:rsidRPr="005C7035" w:rsidRDefault="005C7035" w:rsidP="005C7035">
      <w:pPr>
        <w:jc w:val="center"/>
        <w:rPr>
          <w:rFonts w:cs="Arial"/>
          <w:szCs w:val="20"/>
          <w:lang w:val="en-US"/>
        </w:rPr>
      </w:pPr>
      <w:r w:rsidRPr="005C7035">
        <w:rPr>
          <w:rFonts w:cs="Arial"/>
          <w:b/>
          <w:sz w:val="24"/>
          <w:szCs w:val="20"/>
          <w:lang w:val="en-US"/>
        </w:rPr>
        <w:t>-- THE END --</w:t>
      </w:r>
    </w:p>
    <w:sectPr w:rsidR="005C7035" w:rsidRPr="005C7035" w:rsidSect="00BE773D">
      <w:headerReference w:type="default" r:id="rId13"/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Nguyen Quang Anh" w:date="2020-06-11T11:20:00Z" w:initials="NTD(">
    <w:p w14:paraId="551545D7" w14:textId="77777777" w:rsidR="00956F47" w:rsidRDefault="00956F47">
      <w:pPr>
        <w:pStyle w:val="CommentText"/>
      </w:pPr>
      <w:r>
        <w:rPr>
          <w:rStyle w:val="CommentReference"/>
        </w:rPr>
        <w:annotationRef/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hơi</w:t>
      </w:r>
      <w:proofErr w:type="spellEnd"/>
      <w:r>
        <w:t xml:space="preserve"> confuse,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package,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2F7DA3" w14:textId="77777777" w:rsidR="00956F47" w:rsidRDefault="00956F47">
      <w:pPr>
        <w:pStyle w:val="CommentText"/>
      </w:pPr>
    </w:p>
    <w:p w14:paraId="39D07C5F" w14:textId="323F0EBF" w:rsidR="00956F47" w:rsidRDefault="00956F47">
      <w:pPr>
        <w:pStyle w:val="CommentText"/>
      </w:pPr>
      <w:r>
        <w:rPr>
          <w:noProof/>
          <w:lang w:eastAsia="ja-JP"/>
        </w:rPr>
        <w:drawing>
          <wp:inline distT="0" distB="0" distL="0" distR="0" wp14:anchorId="38257946" wp14:editId="328134C9">
            <wp:extent cx="2266217" cy="280485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71632" cy="28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Nguyen Quang Anh [2]" w:date="2020-06-11T12:23:00Z" w:initials="NTD(">
    <w:p w14:paraId="2CE96A6C" w14:textId="550E2965" w:rsidR="00956F47" w:rsidRDefault="00956F47">
      <w:pPr>
        <w:pStyle w:val="CommentText"/>
      </w:pPr>
      <w:r>
        <w:rPr>
          <w:rStyle w:val="CommentReference"/>
        </w:rPr>
        <w:annotationRef/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methof</w:t>
      </w:r>
      <w:proofErr w:type="spellEnd"/>
      <w:r>
        <w:t xml:space="preserve"> CRUD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session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DI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confuse)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68D4FE" w15:done="0"/>
  <w15:commentEx w15:paraId="39D07C5F" w15:done="0"/>
  <w15:commentEx w15:paraId="2CE96A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41756" w14:textId="77777777" w:rsidR="00894FD7" w:rsidRDefault="00894FD7" w:rsidP="00697B23">
      <w:pPr>
        <w:pStyle w:val="PB1"/>
      </w:pPr>
      <w:r>
        <w:separator/>
      </w:r>
    </w:p>
    <w:p w14:paraId="5730245E" w14:textId="77777777" w:rsidR="00894FD7" w:rsidRDefault="00894FD7"/>
  </w:endnote>
  <w:endnote w:type="continuationSeparator" w:id="0">
    <w:p w14:paraId="5225CC6E" w14:textId="77777777" w:rsidR="00894FD7" w:rsidRDefault="00894FD7" w:rsidP="00697B23">
      <w:pPr>
        <w:pStyle w:val="PB1"/>
      </w:pPr>
      <w:r>
        <w:continuationSeparator/>
      </w:r>
    </w:p>
    <w:p w14:paraId="0F207D58" w14:textId="77777777" w:rsidR="00894FD7" w:rsidRDefault="00894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3694C" w14:textId="26E18A60" w:rsidR="00956F47" w:rsidRPr="00171177" w:rsidRDefault="00956F47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E01CF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E01CF">
      <w:rPr>
        <w:rStyle w:val="PageNumber"/>
        <w:rFonts w:ascii="Arial" w:hAnsi="Arial" w:cs="Arial"/>
        <w:noProof/>
        <w:sz w:val="18"/>
        <w:szCs w:val="18"/>
      </w:rPr>
      <w:t>14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956F47" w:rsidRDefault="00956F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0A504" w14:textId="77777777" w:rsidR="00894FD7" w:rsidRDefault="00894FD7" w:rsidP="00697B23">
      <w:pPr>
        <w:pStyle w:val="PB1"/>
      </w:pPr>
      <w:r>
        <w:separator/>
      </w:r>
    </w:p>
    <w:p w14:paraId="7F175527" w14:textId="77777777" w:rsidR="00894FD7" w:rsidRDefault="00894FD7"/>
  </w:footnote>
  <w:footnote w:type="continuationSeparator" w:id="0">
    <w:p w14:paraId="2BA31CD9" w14:textId="77777777" w:rsidR="00894FD7" w:rsidRDefault="00894FD7" w:rsidP="00697B23">
      <w:pPr>
        <w:pStyle w:val="PB1"/>
      </w:pPr>
      <w:r>
        <w:continuationSeparator/>
      </w:r>
    </w:p>
    <w:p w14:paraId="2B96801C" w14:textId="77777777" w:rsidR="00894FD7" w:rsidRDefault="00894F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5D587" w14:textId="7B8A1C87" w:rsidR="00956F47" w:rsidRPr="00706FB5" w:rsidRDefault="00956F47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proofErr w:type="spellStart"/>
    <w:r>
      <w:rPr>
        <w:lang w:val="en-US"/>
      </w:rPr>
      <w:t>Hibernate_Training</w:t>
    </w:r>
    <w:proofErr w:type="spellEnd"/>
    <w:r>
      <w:rPr>
        <w:lang w:val="en-US"/>
      </w:rPr>
      <w:t xml:space="preserve"> Labs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>
      <w:t>HIBERNATE</w:t>
    </w:r>
    <w:r w:rsidRPr="00771EAB">
      <w:t xml:space="preserve">   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5BA5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175F10"/>
    <w:multiLevelType w:val="hybridMultilevel"/>
    <w:tmpl w:val="5FA0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C5E48"/>
    <w:multiLevelType w:val="multilevel"/>
    <w:tmpl w:val="55E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208DC"/>
    <w:multiLevelType w:val="hybridMultilevel"/>
    <w:tmpl w:val="2750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B05642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DAF7788"/>
    <w:multiLevelType w:val="hybridMultilevel"/>
    <w:tmpl w:val="D0922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7B10BA"/>
    <w:multiLevelType w:val="hybridMultilevel"/>
    <w:tmpl w:val="AEB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2D7263"/>
    <w:multiLevelType w:val="hybridMultilevel"/>
    <w:tmpl w:val="EE24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8324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0D028A"/>
    <w:multiLevelType w:val="hybridMultilevel"/>
    <w:tmpl w:val="B084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D728F5"/>
    <w:multiLevelType w:val="hybridMultilevel"/>
    <w:tmpl w:val="FE0E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A3162"/>
    <w:multiLevelType w:val="multilevel"/>
    <w:tmpl w:val="7EC8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46D18"/>
    <w:multiLevelType w:val="hybridMultilevel"/>
    <w:tmpl w:val="090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F372FB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F3A1D4C"/>
    <w:multiLevelType w:val="multilevel"/>
    <w:tmpl w:val="332E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593EEA"/>
    <w:multiLevelType w:val="hybridMultilevel"/>
    <w:tmpl w:val="9FA4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A24B0"/>
    <w:multiLevelType w:val="hybridMultilevel"/>
    <w:tmpl w:val="DAE4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A014A86"/>
    <w:multiLevelType w:val="hybridMultilevel"/>
    <w:tmpl w:val="8B46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8C5617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E821A29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6"/>
  </w:num>
  <w:num w:numId="11">
    <w:abstractNumId w:val="31"/>
  </w:num>
  <w:num w:numId="12">
    <w:abstractNumId w:val="16"/>
  </w:num>
  <w:num w:numId="13">
    <w:abstractNumId w:val="14"/>
  </w:num>
  <w:num w:numId="14">
    <w:abstractNumId w:val="21"/>
  </w:num>
  <w:num w:numId="15">
    <w:abstractNumId w:val="17"/>
  </w:num>
  <w:num w:numId="16">
    <w:abstractNumId w:val="7"/>
  </w:num>
  <w:num w:numId="17">
    <w:abstractNumId w:val="28"/>
  </w:num>
  <w:num w:numId="18">
    <w:abstractNumId w:val="30"/>
  </w:num>
  <w:num w:numId="19">
    <w:abstractNumId w:val="15"/>
  </w:num>
  <w:num w:numId="20">
    <w:abstractNumId w:val="36"/>
  </w:num>
  <w:num w:numId="21">
    <w:abstractNumId w:val="4"/>
  </w:num>
  <w:num w:numId="22">
    <w:abstractNumId w:val="23"/>
  </w:num>
  <w:num w:numId="23">
    <w:abstractNumId w:val="22"/>
  </w:num>
  <w:num w:numId="24">
    <w:abstractNumId w:val="29"/>
  </w:num>
  <w:num w:numId="25">
    <w:abstractNumId w:val="37"/>
  </w:num>
  <w:num w:numId="26">
    <w:abstractNumId w:val="13"/>
  </w:num>
  <w:num w:numId="27">
    <w:abstractNumId w:val="27"/>
  </w:num>
  <w:num w:numId="28">
    <w:abstractNumId w:val="0"/>
  </w:num>
  <w:num w:numId="29">
    <w:abstractNumId w:val="0"/>
  </w:num>
  <w:num w:numId="30">
    <w:abstractNumId w:val="0"/>
  </w:num>
  <w:num w:numId="31">
    <w:abstractNumId w:val="12"/>
  </w:num>
  <w:num w:numId="32">
    <w:abstractNumId w:val="33"/>
  </w:num>
  <w:num w:numId="33">
    <w:abstractNumId w:val="3"/>
  </w:num>
  <w:num w:numId="34">
    <w:abstractNumId w:val="20"/>
  </w:num>
  <w:num w:numId="35">
    <w:abstractNumId w:val="25"/>
  </w:num>
  <w:num w:numId="36">
    <w:abstractNumId w:val="35"/>
  </w:num>
  <w:num w:numId="37">
    <w:abstractNumId w:val="11"/>
  </w:num>
  <w:num w:numId="38">
    <w:abstractNumId w:val="1"/>
  </w:num>
  <w:num w:numId="39">
    <w:abstractNumId w:val="34"/>
  </w:num>
  <w:num w:numId="40">
    <w:abstractNumId w:val="26"/>
  </w:num>
  <w:num w:numId="41">
    <w:abstractNumId w:val="2"/>
  </w:num>
  <w:num w:numId="42">
    <w:abstractNumId w:val="24"/>
  </w:num>
  <w:num w:numId="43">
    <w:abstractNumId w:val="9"/>
  </w:num>
  <w:num w:numId="44">
    <w:abstractNumId w:val="18"/>
  </w:num>
  <w:num w:numId="45">
    <w:abstractNumId w:val="19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Quang Anh">
    <w15:presenceInfo w15:providerId="AD" w15:userId="S-1-5-21-1078879581-106171156-1039276024-78110"/>
  </w15:person>
  <w15:person w15:author="Nguyen Quang Anh [2]">
    <w15:presenceInfo w15:providerId="AD" w15:userId="S-1-5-21-1078879581-106171156-1039276024-78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98"/>
    <w:rsid w:val="00001F49"/>
    <w:rsid w:val="00002332"/>
    <w:rsid w:val="00005B29"/>
    <w:rsid w:val="00007B59"/>
    <w:rsid w:val="00010629"/>
    <w:rsid w:val="000116CE"/>
    <w:rsid w:val="000158FE"/>
    <w:rsid w:val="00023AC7"/>
    <w:rsid w:val="00023EE7"/>
    <w:rsid w:val="00031534"/>
    <w:rsid w:val="000316A7"/>
    <w:rsid w:val="00036C2A"/>
    <w:rsid w:val="0004277B"/>
    <w:rsid w:val="000472F6"/>
    <w:rsid w:val="0005011A"/>
    <w:rsid w:val="00051826"/>
    <w:rsid w:val="00053788"/>
    <w:rsid w:val="00062CEE"/>
    <w:rsid w:val="00062E79"/>
    <w:rsid w:val="00064BB1"/>
    <w:rsid w:val="00067F8A"/>
    <w:rsid w:val="000712A7"/>
    <w:rsid w:val="0007682E"/>
    <w:rsid w:val="00083D5C"/>
    <w:rsid w:val="000906B1"/>
    <w:rsid w:val="0009208E"/>
    <w:rsid w:val="00092625"/>
    <w:rsid w:val="00092BB0"/>
    <w:rsid w:val="0009765D"/>
    <w:rsid w:val="00097799"/>
    <w:rsid w:val="000A27A5"/>
    <w:rsid w:val="000A28D7"/>
    <w:rsid w:val="000A6A32"/>
    <w:rsid w:val="000B2134"/>
    <w:rsid w:val="000B548D"/>
    <w:rsid w:val="000B706D"/>
    <w:rsid w:val="000C1FE0"/>
    <w:rsid w:val="000C4266"/>
    <w:rsid w:val="000C4A66"/>
    <w:rsid w:val="000C558D"/>
    <w:rsid w:val="000C6F18"/>
    <w:rsid w:val="000D1C09"/>
    <w:rsid w:val="000D26B8"/>
    <w:rsid w:val="000D4B78"/>
    <w:rsid w:val="000E1C62"/>
    <w:rsid w:val="000E4BFE"/>
    <w:rsid w:val="000E5AD7"/>
    <w:rsid w:val="000F0720"/>
    <w:rsid w:val="000F08B6"/>
    <w:rsid w:val="000F271A"/>
    <w:rsid w:val="000F601F"/>
    <w:rsid w:val="000F78FE"/>
    <w:rsid w:val="00106B39"/>
    <w:rsid w:val="0011042B"/>
    <w:rsid w:val="001178E3"/>
    <w:rsid w:val="001207DB"/>
    <w:rsid w:val="00124D9D"/>
    <w:rsid w:val="00126154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553E4"/>
    <w:rsid w:val="001600FB"/>
    <w:rsid w:val="0016686B"/>
    <w:rsid w:val="00167DA8"/>
    <w:rsid w:val="00171177"/>
    <w:rsid w:val="00172B88"/>
    <w:rsid w:val="00174C98"/>
    <w:rsid w:val="001774C9"/>
    <w:rsid w:val="00184FC5"/>
    <w:rsid w:val="00194621"/>
    <w:rsid w:val="0019761A"/>
    <w:rsid w:val="001A1629"/>
    <w:rsid w:val="001A1720"/>
    <w:rsid w:val="001A412D"/>
    <w:rsid w:val="001A41A7"/>
    <w:rsid w:val="001B113F"/>
    <w:rsid w:val="001B23ED"/>
    <w:rsid w:val="001B43E3"/>
    <w:rsid w:val="001B63A8"/>
    <w:rsid w:val="001B73A7"/>
    <w:rsid w:val="001C00CB"/>
    <w:rsid w:val="001C10CF"/>
    <w:rsid w:val="001C30CB"/>
    <w:rsid w:val="001C3DE0"/>
    <w:rsid w:val="001C5009"/>
    <w:rsid w:val="001C7E1C"/>
    <w:rsid w:val="001D328D"/>
    <w:rsid w:val="001D41A8"/>
    <w:rsid w:val="001D43FF"/>
    <w:rsid w:val="001D7187"/>
    <w:rsid w:val="001E05CE"/>
    <w:rsid w:val="001E0B46"/>
    <w:rsid w:val="001E217D"/>
    <w:rsid w:val="001E4EED"/>
    <w:rsid w:val="001F1427"/>
    <w:rsid w:val="001F3EED"/>
    <w:rsid w:val="001F455A"/>
    <w:rsid w:val="001F5A02"/>
    <w:rsid w:val="001F79D3"/>
    <w:rsid w:val="001F7CC1"/>
    <w:rsid w:val="00200A3C"/>
    <w:rsid w:val="002018AF"/>
    <w:rsid w:val="00201C24"/>
    <w:rsid w:val="00207E78"/>
    <w:rsid w:val="002103AA"/>
    <w:rsid w:val="002104D2"/>
    <w:rsid w:val="002120F6"/>
    <w:rsid w:val="00215215"/>
    <w:rsid w:val="00223816"/>
    <w:rsid w:val="00223FD7"/>
    <w:rsid w:val="00226F3B"/>
    <w:rsid w:val="002279BD"/>
    <w:rsid w:val="00232873"/>
    <w:rsid w:val="0023326C"/>
    <w:rsid w:val="002353A4"/>
    <w:rsid w:val="00235B2B"/>
    <w:rsid w:val="00240857"/>
    <w:rsid w:val="00242175"/>
    <w:rsid w:val="002512E3"/>
    <w:rsid w:val="002514AC"/>
    <w:rsid w:val="00251E83"/>
    <w:rsid w:val="00255B7B"/>
    <w:rsid w:val="002612DE"/>
    <w:rsid w:val="00262F66"/>
    <w:rsid w:val="00275230"/>
    <w:rsid w:val="002764EE"/>
    <w:rsid w:val="00280532"/>
    <w:rsid w:val="00280648"/>
    <w:rsid w:val="00284500"/>
    <w:rsid w:val="002863CD"/>
    <w:rsid w:val="002929D3"/>
    <w:rsid w:val="00292E0F"/>
    <w:rsid w:val="00295D49"/>
    <w:rsid w:val="002A0595"/>
    <w:rsid w:val="002A1B75"/>
    <w:rsid w:val="002A2795"/>
    <w:rsid w:val="002A7BA9"/>
    <w:rsid w:val="002B1BFD"/>
    <w:rsid w:val="002B2EB3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1FE2"/>
    <w:rsid w:val="002D2553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2F71B5"/>
    <w:rsid w:val="00300432"/>
    <w:rsid w:val="00301527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590"/>
    <w:rsid w:val="00321B78"/>
    <w:rsid w:val="00323B78"/>
    <w:rsid w:val="00326F85"/>
    <w:rsid w:val="00327F6C"/>
    <w:rsid w:val="0033253A"/>
    <w:rsid w:val="00337C73"/>
    <w:rsid w:val="00340BE6"/>
    <w:rsid w:val="00341F29"/>
    <w:rsid w:val="0034245E"/>
    <w:rsid w:val="00344C0F"/>
    <w:rsid w:val="00345F19"/>
    <w:rsid w:val="0034752C"/>
    <w:rsid w:val="003508B8"/>
    <w:rsid w:val="00350F96"/>
    <w:rsid w:val="0035127C"/>
    <w:rsid w:val="00351AB6"/>
    <w:rsid w:val="00351B99"/>
    <w:rsid w:val="00356D25"/>
    <w:rsid w:val="00357B94"/>
    <w:rsid w:val="00360613"/>
    <w:rsid w:val="003613A0"/>
    <w:rsid w:val="00361EF1"/>
    <w:rsid w:val="00364177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87698"/>
    <w:rsid w:val="0039032E"/>
    <w:rsid w:val="00393AC0"/>
    <w:rsid w:val="003945AD"/>
    <w:rsid w:val="00397C0D"/>
    <w:rsid w:val="003A3CC4"/>
    <w:rsid w:val="003A59F5"/>
    <w:rsid w:val="003A734D"/>
    <w:rsid w:val="003A7716"/>
    <w:rsid w:val="003B6892"/>
    <w:rsid w:val="003C16F6"/>
    <w:rsid w:val="003C2A43"/>
    <w:rsid w:val="003D0270"/>
    <w:rsid w:val="003D552E"/>
    <w:rsid w:val="003D6570"/>
    <w:rsid w:val="003D6E98"/>
    <w:rsid w:val="003E4BA3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6D71"/>
    <w:rsid w:val="00417224"/>
    <w:rsid w:val="00424248"/>
    <w:rsid w:val="00424E14"/>
    <w:rsid w:val="00426D3B"/>
    <w:rsid w:val="00430667"/>
    <w:rsid w:val="00431DB8"/>
    <w:rsid w:val="0043445E"/>
    <w:rsid w:val="0043455B"/>
    <w:rsid w:val="004361F0"/>
    <w:rsid w:val="00436E88"/>
    <w:rsid w:val="0044087B"/>
    <w:rsid w:val="00444BC0"/>
    <w:rsid w:val="0045058E"/>
    <w:rsid w:val="004559F0"/>
    <w:rsid w:val="00461338"/>
    <w:rsid w:val="004624B6"/>
    <w:rsid w:val="004641E4"/>
    <w:rsid w:val="00467E7D"/>
    <w:rsid w:val="0047355F"/>
    <w:rsid w:val="004747FB"/>
    <w:rsid w:val="0047487F"/>
    <w:rsid w:val="004756FF"/>
    <w:rsid w:val="00480F46"/>
    <w:rsid w:val="004836E4"/>
    <w:rsid w:val="0049533C"/>
    <w:rsid w:val="004A1C4A"/>
    <w:rsid w:val="004A4B9A"/>
    <w:rsid w:val="004A5C21"/>
    <w:rsid w:val="004B14CB"/>
    <w:rsid w:val="004B4764"/>
    <w:rsid w:val="004B601A"/>
    <w:rsid w:val="004B6BA6"/>
    <w:rsid w:val="004B73B7"/>
    <w:rsid w:val="004C0CAD"/>
    <w:rsid w:val="004C3478"/>
    <w:rsid w:val="004C5455"/>
    <w:rsid w:val="004C6633"/>
    <w:rsid w:val="004C6EDF"/>
    <w:rsid w:val="004D0C9E"/>
    <w:rsid w:val="004D2782"/>
    <w:rsid w:val="004D3CE0"/>
    <w:rsid w:val="004D7C13"/>
    <w:rsid w:val="004E34F8"/>
    <w:rsid w:val="004E4532"/>
    <w:rsid w:val="004E4D85"/>
    <w:rsid w:val="004E519F"/>
    <w:rsid w:val="004E65A4"/>
    <w:rsid w:val="004F7BFC"/>
    <w:rsid w:val="0050359B"/>
    <w:rsid w:val="0050535A"/>
    <w:rsid w:val="00505CEB"/>
    <w:rsid w:val="005102AE"/>
    <w:rsid w:val="005109D2"/>
    <w:rsid w:val="005120D5"/>
    <w:rsid w:val="00520DA3"/>
    <w:rsid w:val="00522160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311"/>
    <w:rsid w:val="00541716"/>
    <w:rsid w:val="00552135"/>
    <w:rsid w:val="00553346"/>
    <w:rsid w:val="00553521"/>
    <w:rsid w:val="0055474E"/>
    <w:rsid w:val="005557BB"/>
    <w:rsid w:val="005609CF"/>
    <w:rsid w:val="005621C9"/>
    <w:rsid w:val="0056236F"/>
    <w:rsid w:val="005635C4"/>
    <w:rsid w:val="0056360F"/>
    <w:rsid w:val="00567475"/>
    <w:rsid w:val="00570400"/>
    <w:rsid w:val="0057190C"/>
    <w:rsid w:val="005758E9"/>
    <w:rsid w:val="005802A4"/>
    <w:rsid w:val="00581F03"/>
    <w:rsid w:val="00582855"/>
    <w:rsid w:val="00593EAF"/>
    <w:rsid w:val="005940DB"/>
    <w:rsid w:val="00594E6E"/>
    <w:rsid w:val="0059753A"/>
    <w:rsid w:val="005B00B1"/>
    <w:rsid w:val="005B2374"/>
    <w:rsid w:val="005B61E0"/>
    <w:rsid w:val="005B7D1D"/>
    <w:rsid w:val="005C20E6"/>
    <w:rsid w:val="005C2D93"/>
    <w:rsid w:val="005C391E"/>
    <w:rsid w:val="005C7035"/>
    <w:rsid w:val="005C7182"/>
    <w:rsid w:val="005D2266"/>
    <w:rsid w:val="005D48BA"/>
    <w:rsid w:val="005E1869"/>
    <w:rsid w:val="005E1B8E"/>
    <w:rsid w:val="005E3C0F"/>
    <w:rsid w:val="005E43B1"/>
    <w:rsid w:val="005E64CE"/>
    <w:rsid w:val="00602412"/>
    <w:rsid w:val="006033B7"/>
    <w:rsid w:val="00605CA6"/>
    <w:rsid w:val="00607BAC"/>
    <w:rsid w:val="00610186"/>
    <w:rsid w:val="006125F9"/>
    <w:rsid w:val="00614108"/>
    <w:rsid w:val="00614EEA"/>
    <w:rsid w:val="0061583C"/>
    <w:rsid w:val="006168CC"/>
    <w:rsid w:val="00617469"/>
    <w:rsid w:val="0062004D"/>
    <w:rsid w:val="0062702C"/>
    <w:rsid w:val="006304A0"/>
    <w:rsid w:val="00632EDD"/>
    <w:rsid w:val="00633B81"/>
    <w:rsid w:val="00635F01"/>
    <w:rsid w:val="00635F95"/>
    <w:rsid w:val="00637C04"/>
    <w:rsid w:val="00637D67"/>
    <w:rsid w:val="00641013"/>
    <w:rsid w:val="0064153D"/>
    <w:rsid w:val="006438DA"/>
    <w:rsid w:val="006460C8"/>
    <w:rsid w:val="006477D3"/>
    <w:rsid w:val="00650EF3"/>
    <w:rsid w:val="00652ED0"/>
    <w:rsid w:val="006531EF"/>
    <w:rsid w:val="0065350B"/>
    <w:rsid w:val="00653BF4"/>
    <w:rsid w:val="0065679C"/>
    <w:rsid w:val="006638AA"/>
    <w:rsid w:val="00664378"/>
    <w:rsid w:val="00664C71"/>
    <w:rsid w:val="00665005"/>
    <w:rsid w:val="006652D1"/>
    <w:rsid w:val="00666970"/>
    <w:rsid w:val="0067293D"/>
    <w:rsid w:val="00673DD6"/>
    <w:rsid w:val="00674B66"/>
    <w:rsid w:val="00675088"/>
    <w:rsid w:val="0067523F"/>
    <w:rsid w:val="00675C77"/>
    <w:rsid w:val="00680F7D"/>
    <w:rsid w:val="006879EE"/>
    <w:rsid w:val="00687D31"/>
    <w:rsid w:val="00695CF5"/>
    <w:rsid w:val="00697B23"/>
    <w:rsid w:val="006A0D34"/>
    <w:rsid w:val="006A1262"/>
    <w:rsid w:val="006A25CE"/>
    <w:rsid w:val="006A28C3"/>
    <w:rsid w:val="006A2EE8"/>
    <w:rsid w:val="006A412E"/>
    <w:rsid w:val="006B22B9"/>
    <w:rsid w:val="006B28B1"/>
    <w:rsid w:val="006B2D9C"/>
    <w:rsid w:val="006B3765"/>
    <w:rsid w:val="006B3FF9"/>
    <w:rsid w:val="006B40F2"/>
    <w:rsid w:val="006B78FC"/>
    <w:rsid w:val="006C01FF"/>
    <w:rsid w:val="006C08AE"/>
    <w:rsid w:val="006D0130"/>
    <w:rsid w:val="006D0918"/>
    <w:rsid w:val="006D3D30"/>
    <w:rsid w:val="006D740C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3E86"/>
    <w:rsid w:val="00764060"/>
    <w:rsid w:val="00767E64"/>
    <w:rsid w:val="007701D1"/>
    <w:rsid w:val="007716D9"/>
    <w:rsid w:val="00771EAB"/>
    <w:rsid w:val="007772D3"/>
    <w:rsid w:val="00782CBC"/>
    <w:rsid w:val="007846B6"/>
    <w:rsid w:val="00787511"/>
    <w:rsid w:val="00790628"/>
    <w:rsid w:val="00790B74"/>
    <w:rsid w:val="00790B87"/>
    <w:rsid w:val="0079451A"/>
    <w:rsid w:val="007957CA"/>
    <w:rsid w:val="0079633D"/>
    <w:rsid w:val="0079687A"/>
    <w:rsid w:val="00797BB9"/>
    <w:rsid w:val="007A2888"/>
    <w:rsid w:val="007A2FE4"/>
    <w:rsid w:val="007A3475"/>
    <w:rsid w:val="007A442A"/>
    <w:rsid w:val="007A4900"/>
    <w:rsid w:val="007A5E44"/>
    <w:rsid w:val="007B1B75"/>
    <w:rsid w:val="007B5E65"/>
    <w:rsid w:val="007C13D7"/>
    <w:rsid w:val="007C1ACD"/>
    <w:rsid w:val="007C7EF3"/>
    <w:rsid w:val="007D737B"/>
    <w:rsid w:val="007E0166"/>
    <w:rsid w:val="007E0DC7"/>
    <w:rsid w:val="007F1137"/>
    <w:rsid w:val="007F3383"/>
    <w:rsid w:val="007F57CF"/>
    <w:rsid w:val="00801D8C"/>
    <w:rsid w:val="00802393"/>
    <w:rsid w:val="008032E9"/>
    <w:rsid w:val="00805E47"/>
    <w:rsid w:val="00807318"/>
    <w:rsid w:val="0081257C"/>
    <w:rsid w:val="008128CC"/>
    <w:rsid w:val="0081480B"/>
    <w:rsid w:val="0081676B"/>
    <w:rsid w:val="00816FE5"/>
    <w:rsid w:val="00822422"/>
    <w:rsid w:val="008247D1"/>
    <w:rsid w:val="00826F93"/>
    <w:rsid w:val="00830147"/>
    <w:rsid w:val="00830304"/>
    <w:rsid w:val="008329BF"/>
    <w:rsid w:val="0083775A"/>
    <w:rsid w:val="00841795"/>
    <w:rsid w:val="0084694D"/>
    <w:rsid w:val="0085458E"/>
    <w:rsid w:val="00856000"/>
    <w:rsid w:val="00857208"/>
    <w:rsid w:val="00860A98"/>
    <w:rsid w:val="008612ED"/>
    <w:rsid w:val="00862BE6"/>
    <w:rsid w:val="00874F97"/>
    <w:rsid w:val="008771BF"/>
    <w:rsid w:val="00882121"/>
    <w:rsid w:val="008838C8"/>
    <w:rsid w:val="0088655E"/>
    <w:rsid w:val="008872AF"/>
    <w:rsid w:val="00891347"/>
    <w:rsid w:val="0089342D"/>
    <w:rsid w:val="00893E3C"/>
    <w:rsid w:val="00894FD7"/>
    <w:rsid w:val="008953CD"/>
    <w:rsid w:val="00896BF3"/>
    <w:rsid w:val="008A44CB"/>
    <w:rsid w:val="008A4DED"/>
    <w:rsid w:val="008A6098"/>
    <w:rsid w:val="008B5C61"/>
    <w:rsid w:val="008B686B"/>
    <w:rsid w:val="008C016E"/>
    <w:rsid w:val="008C3B0C"/>
    <w:rsid w:val="008D27E0"/>
    <w:rsid w:val="008D74DE"/>
    <w:rsid w:val="008E4DD6"/>
    <w:rsid w:val="008E751A"/>
    <w:rsid w:val="008F2A42"/>
    <w:rsid w:val="0090188C"/>
    <w:rsid w:val="009025B6"/>
    <w:rsid w:val="00905249"/>
    <w:rsid w:val="00905800"/>
    <w:rsid w:val="0090720D"/>
    <w:rsid w:val="00911129"/>
    <w:rsid w:val="00916362"/>
    <w:rsid w:val="00917707"/>
    <w:rsid w:val="00920B48"/>
    <w:rsid w:val="0092132C"/>
    <w:rsid w:val="00922392"/>
    <w:rsid w:val="00925134"/>
    <w:rsid w:val="0092606B"/>
    <w:rsid w:val="009316A0"/>
    <w:rsid w:val="009336BD"/>
    <w:rsid w:val="00933C7A"/>
    <w:rsid w:val="00933DD6"/>
    <w:rsid w:val="00934F97"/>
    <w:rsid w:val="009370B6"/>
    <w:rsid w:val="009371F2"/>
    <w:rsid w:val="00937E69"/>
    <w:rsid w:val="00940A68"/>
    <w:rsid w:val="00943CFF"/>
    <w:rsid w:val="00944D7B"/>
    <w:rsid w:val="009460FB"/>
    <w:rsid w:val="009470F2"/>
    <w:rsid w:val="009521F1"/>
    <w:rsid w:val="00955EC0"/>
    <w:rsid w:val="00956734"/>
    <w:rsid w:val="00956F47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3FA1"/>
    <w:rsid w:val="009852AC"/>
    <w:rsid w:val="00985B8C"/>
    <w:rsid w:val="00993070"/>
    <w:rsid w:val="00994A1B"/>
    <w:rsid w:val="00996DD6"/>
    <w:rsid w:val="00997FC4"/>
    <w:rsid w:val="009A0EC6"/>
    <w:rsid w:val="009A21DB"/>
    <w:rsid w:val="009B16A0"/>
    <w:rsid w:val="009B2DA6"/>
    <w:rsid w:val="009C27BA"/>
    <w:rsid w:val="009C5D62"/>
    <w:rsid w:val="009D3064"/>
    <w:rsid w:val="009D5EA6"/>
    <w:rsid w:val="009E241F"/>
    <w:rsid w:val="009E3581"/>
    <w:rsid w:val="009E4A68"/>
    <w:rsid w:val="009F0113"/>
    <w:rsid w:val="009F334F"/>
    <w:rsid w:val="009F533D"/>
    <w:rsid w:val="00A01B0C"/>
    <w:rsid w:val="00A02454"/>
    <w:rsid w:val="00A07F34"/>
    <w:rsid w:val="00A11F51"/>
    <w:rsid w:val="00A13AC0"/>
    <w:rsid w:val="00A13DC7"/>
    <w:rsid w:val="00A202D8"/>
    <w:rsid w:val="00A212B3"/>
    <w:rsid w:val="00A212B4"/>
    <w:rsid w:val="00A2232C"/>
    <w:rsid w:val="00A22891"/>
    <w:rsid w:val="00A2296F"/>
    <w:rsid w:val="00A23472"/>
    <w:rsid w:val="00A256DB"/>
    <w:rsid w:val="00A2732E"/>
    <w:rsid w:val="00A30DBB"/>
    <w:rsid w:val="00A30F3C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63206"/>
    <w:rsid w:val="00A63EB4"/>
    <w:rsid w:val="00A66838"/>
    <w:rsid w:val="00A67E69"/>
    <w:rsid w:val="00A759A5"/>
    <w:rsid w:val="00A76C3B"/>
    <w:rsid w:val="00A777B8"/>
    <w:rsid w:val="00A811D5"/>
    <w:rsid w:val="00A81B55"/>
    <w:rsid w:val="00A8297B"/>
    <w:rsid w:val="00A854DB"/>
    <w:rsid w:val="00A86E73"/>
    <w:rsid w:val="00A93975"/>
    <w:rsid w:val="00A948B8"/>
    <w:rsid w:val="00A96A41"/>
    <w:rsid w:val="00AA02BE"/>
    <w:rsid w:val="00AA05A3"/>
    <w:rsid w:val="00AA7FDB"/>
    <w:rsid w:val="00AB2AFE"/>
    <w:rsid w:val="00AB3052"/>
    <w:rsid w:val="00AB4DF6"/>
    <w:rsid w:val="00AB5C3D"/>
    <w:rsid w:val="00AD001A"/>
    <w:rsid w:val="00AD5335"/>
    <w:rsid w:val="00AD5B2B"/>
    <w:rsid w:val="00AD796D"/>
    <w:rsid w:val="00AE01CF"/>
    <w:rsid w:val="00AE0AE1"/>
    <w:rsid w:val="00AE15A3"/>
    <w:rsid w:val="00AE1EF1"/>
    <w:rsid w:val="00AE4AD5"/>
    <w:rsid w:val="00AF0F10"/>
    <w:rsid w:val="00AF2422"/>
    <w:rsid w:val="00AF3813"/>
    <w:rsid w:val="00AF69BE"/>
    <w:rsid w:val="00AF70F7"/>
    <w:rsid w:val="00AF7C21"/>
    <w:rsid w:val="00B0168A"/>
    <w:rsid w:val="00B02EB8"/>
    <w:rsid w:val="00B04755"/>
    <w:rsid w:val="00B11EC0"/>
    <w:rsid w:val="00B12B0B"/>
    <w:rsid w:val="00B1634E"/>
    <w:rsid w:val="00B16AB5"/>
    <w:rsid w:val="00B22164"/>
    <w:rsid w:val="00B23D46"/>
    <w:rsid w:val="00B24529"/>
    <w:rsid w:val="00B25789"/>
    <w:rsid w:val="00B2593B"/>
    <w:rsid w:val="00B308D8"/>
    <w:rsid w:val="00B3290D"/>
    <w:rsid w:val="00B32EA5"/>
    <w:rsid w:val="00B3423E"/>
    <w:rsid w:val="00B41771"/>
    <w:rsid w:val="00B4334B"/>
    <w:rsid w:val="00B50DA4"/>
    <w:rsid w:val="00B5626F"/>
    <w:rsid w:val="00B612FA"/>
    <w:rsid w:val="00B62859"/>
    <w:rsid w:val="00B632B1"/>
    <w:rsid w:val="00B656C6"/>
    <w:rsid w:val="00B664A5"/>
    <w:rsid w:val="00B7032B"/>
    <w:rsid w:val="00B70B6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6D4"/>
    <w:rsid w:val="00BA19AD"/>
    <w:rsid w:val="00BA21D0"/>
    <w:rsid w:val="00BA3600"/>
    <w:rsid w:val="00BB16B0"/>
    <w:rsid w:val="00BB237D"/>
    <w:rsid w:val="00BB6091"/>
    <w:rsid w:val="00BC5645"/>
    <w:rsid w:val="00BC57B7"/>
    <w:rsid w:val="00BC76F7"/>
    <w:rsid w:val="00BC7AD2"/>
    <w:rsid w:val="00BD0E00"/>
    <w:rsid w:val="00BD5DFB"/>
    <w:rsid w:val="00BE10F7"/>
    <w:rsid w:val="00BE16CD"/>
    <w:rsid w:val="00BE2353"/>
    <w:rsid w:val="00BE5464"/>
    <w:rsid w:val="00BE773D"/>
    <w:rsid w:val="00BE7754"/>
    <w:rsid w:val="00BE7F08"/>
    <w:rsid w:val="00BF110E"/>
    <w:rsid w:val="00BF11A4"/>
    <w:rsid w:val="00BF1628"/>
    <w:rsid w:val="00BF3EC3"/>
    <w:rsid w:val="00BF4722"/>
    <w:rsid w:val="00BF6197"/>
    <w:rsid w:val="00BF6E5E"/>
    <w:rsid w:val="00BF793F"/>
    <w:rsid w:val="00C00526"/>
    <w:rsid w:val="00C01C51"/>
    <w:rsid w:val="00C03BCE"/>
    <w:rsid w:val="00C11406"/>
    <w:rsid w:val="00C12519"/>
    <w:rsid w:val="00C1339B"/>
    <w:rsid w:val="00C14481"/>
    <w:rsid w:val="00C14923"/>
    <w:rsid w:val="00C155AE"/>
    <w:rsid w:val="00C178C5"/>
    <w:rsid w:val="00C23D07"/>
    <w:rsid w:val="00C344CC"/>
    <w:rsid w:val="00C35833"/>
    <w:rsid w:val="00C36B0F"/>
    <w:rsid w:val="00C377F2"/>
    <w:rsid w:val="00C37C31"/>
    <w:rsid w:val="00C40A8A"/>
    <w:rsid w:val="00C43DDC"/>
    <w:rsid w:val="00C45A55"/>
    <w:rsid w:val="00C50B6A"/>
    <w:rsid w:val="00C511EA"/>
    <w:rsid w:val="00C60DE3"/>
    <w:rsid w:val="00C67A5C"/>
    <w:rsid w:val="00C7490D"/>
    <w:rsid w:val="00C844A7"/>
    <w:rsid w:val="00C8579B"/>
    <w:rsid w:val="00C85919"/>
    <w:rsid w:val="00C910B9"/>
    <w:rsid w:val="00C93010"/>
    <w:rsid w:val="00C935FF"/>
    <w:rsid w:val="00C940AB"/>
    <w:rsid w:val="00C97E20"/>
    <w:rsid w:val="00CA1AC9"/>
    <w:rsid w:val="00CA2687"/>
    <w:rsid w:val="00CA5814"/>
    <w:rsid w:val="00CB29FF"/>
    <w:rsid w:val="00CB2EC4"/>
    <w:rsid w:val="00CC0197"/>
    <w:rsid w:val="00CC0FCA"/>
    <w:rsid w:val="00CC56D8"/>
    <w:rsid w:val="00CC5792"/>
    <w:rsid w:val="00CC5C87"/>
    <w:rsid w:val="00CC67CE"/>
    <w:rsid w:val="00CD22AB"/>
    <w:rsid w:val="00CD2958"/>
    <w:rsid w:val="00CD557E"/>
    <w:rsid w:val="00CD6333"/>
    <w:rsid w:val="00CD6FB2"/>
    <w:rsid w:val="00CE217D"/>
    <w:rsid w:val="00CE4E63"/>
    <w:rsid w:val="00CE6FF2"/>
    <w:rsid w:val="00CF0BF7"/>
    <w:rsid w:val="00CF317C"/>
    <w:rsid w:val="00CF517A"/>
    <w:rsid w:val="00CF5C59"/>
    <w:rsid w:val="00D037B2"/>
    <w:rsid w:val="00D1306F"/>
    <w:rsid w:val="00D21A33"/>
    <w:rsid w:val="00D24DCF"/>
    <w:rsid w:val="00D25950"/>
    <w:rsid w:val="00D260B8"/>
    <w:rsid w:val="00D2753F"/>
    <w:rsid w:val="00D31F5B"/>
    <w:rsid w:val="00D32868"/>
    <w:rsid w:val="00D35DFC"/>
    <w:rsid w:val="00D4257C"/>
    <w:rsid w:val="00D4465D"/>
    <w:rsid w:val="00D5289D"/>
    <w:rsid w:val="00D529F8"/>
    <w:rsid w:val="00D52F26"/>
    <w:rsid w:val="00D54574"/>
    <w:rsid w:val="00D552D4"/>
    <w:rsid w:val="00D62FDA"/>
    <w:rsid w:val="00D631F2"/>
    <w:rsid w:val="00D67E54"/>
    <w:rsid w:val="00D7027C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C03DE"/>
    <w:rsid w:val="00DC0925"/>
    <w:rsid w:val="00DC262A"/>
    <w:rsid w:val="00DC6B8C"/>
    <w:rsid w:val="00DD1199"/>
    <w:rsid w:val="00DD274D"/>
    <w:rsid w:val="00DD28FF"/>
    <w:rsid w:val="00DD4392"/>
    <w:rsid w:val="00DD75D4"/>
    <w:rsid w:val="00DE5AE0"/>
    <w:rsid w:val="00DF11FC"/>
    <w:rsid w:val="00DF1D0E"/>
    <w:rsid w:val="00DF3AE3"/>
    <w:rsid w:val="00DF62FE"/>
    <w:rsid w:val="00E00BAC"/>
    <w:rsid w:val="00E054FF"/>
    <w:rsid w:val="00E07B04"/>
    <w:rsid w:val="00E10905"/>
    <w:rsid w:val="00E1130A"/>
    <w:rsid w:val="00E14F61"/>
    <w:rsid w:val="00E16EB9"/>
    <w:rsid w:val="00E20905"/>
    <w:rsid w:val="00E21A4B"/>
    <w:rsid w:val="00E26035"/>
    <w:rsid w:val="00E26545"/>
    <w:rsid w:val="00E26DC2"/>
    <w:rsid w:val="00E27978"/>
    <w:rsid w:val="00E303C6"/>
    <w:rsid w:val="00E32473"/>
    <w:rsid w:val="00E329E4"/>
    <w:rsid w:val="00E331E1"/>
    <w:rsid w:val="00E34D09"/>
    <w:rsid w:val="00E44D26"/>
    <w:rsid w:val="00E44D3C"/>
    <w:rsid w:val="00E46203"/>
    <w:rsid w:val="00E51FB4"/>
    <w:rsid w:val="00E5344D"/>
    <w:rsid w:val="00E541BE"/>
    <w:rsid w:val="00E606F9"/>
    <w:rsid w:val="00E61BA8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3C60"/>
    <w:rsid w:val="00E7471C"/>
    <w:rsid w:val="00E765A2"/>
    <w:rsid w:val="00E80CC7"/>
    <w:rsid w:val="00E819AD"/>
    <w:rsid w:val="00E82C25"/>
    <w:rsid w:val="00E86ACE"/>
    <w:rsid w:val="00E90209"/>
    <w:rsid w:val="00E920EB"/>
    <w:rsid w:val="00E9263E"/>
    <w:rsid w:val="00E932F0"/>
    <w:rsid w:val="00E961E2"/>
    <w:rsid w:val="00EA0202"/>
    <w:rsid w:val="00EA105E"/>
    <w:rsid w:val="00EA229E"/>
    <w:rsid w:val="00EA37CD"/>
    <w:rsid w:val="00EA567E"/>
    <w:rsid w:val="00EA5EEB"/>
    <w:rsid w:val="00EB267D"/>
    <w:rsid w:val="00EB271E"/>
    <w:rsid w:val="00EB3F1F"/>
    <w:rsid w:val="00EB572F"/>
    <w:rsid w:val="00EC0854"/>
    <w:rsid w:val="00EC3B4C"/>
    <w:rsid w:val="00ED1E7C"/>
    <w:rsid w:val="00ED4A14"/>
    <w:rsid w:val="00EE02B4"/>
    <w:rsid w:val="00EE0B8F"/>
    <w:rsid w:val="00EE305E"/>
    <w:rsid w:val="00EE34CA"/>
    <w:rsid w:val="00EE49F2"/>
    <w:rsid w:val="00EE538A"/>
    <w:rsid w:val="00EE54E8"/>
    <w:rsid w:val="00EE5988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58E"/>
    <w:rsid w:val="00F12D2D"/>
    <w:rsid w:val="00F13524"/>
    <w:rsid w:val="00F13C0D"/>
    <w:rsid w:val="00F14D4D"/>
    <w:rsid w:val="00F15ACC"/>
    <w:rsid w:val="00F17EEA"/>
    <w:rsid w:val="00F206D6"/>
    <w:rsid w:val="00F20DD7"/>
    <w:rsid w:val="00F21B37"/>
    <w:rsid w:val="00F25A4C"/>
    <w:rsid w:val="00F278BE"/>
    <w:rsid w:val="00F35167"/>
    <w:rsid w:val="00F35F60"/>
    <w:rsid w:val="00F36F61"/>
    <w:rsid w:val="00F40D04"/>
    <w:rsid w:val="00F4187E"/>
    <w:rsid w:val="00F42D66"/>
    <w:rsid w:val="00F4477E"/>
    <w:rsid w:val="00F45493"/>
    <w:rsid w:val="00F51CC2"/>
    <w:rsid w:val="00F5261D"/>
    <w:rsid w:val="00F543FF"/>
    <w:rsid w:val="00F550C0"/>
    <w:rsid w:val="00F573EE"/>
    <w:rsid w:val="00F63C01"/>
    <w:rsid w:val="00F63D36"/>
    <w:rsid w:val="00F7003C"/>
    <w:rsid w:val="00F70F27"/>
    <w:rsid w:val="00F73078"/>
    <w:rsid w:val="00F73822"/>
    <w:rsid w:val="00F7533C"/>
    <w:rsid w:val="00F82F14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22E4"/>
    <w:rsid w:val="00FD36CF"/>
    <w:rsid w:val="00FE44C3"/>
    <w:rsid w:val="00FE63E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character" w:customStyle="1" w:styleId="pl-c">
    <w:name w:val="pl-c"/>
    <w:basedOn w:val="DefaultParagraphFont"/>
    <w:rsid w:val="00DC262A"/>
  </w:style>
  <w:style w:type="paragraph" w:styleId="HTMLPreformatted">
    <w:name w:val="HTML Preformatted"/>
    <w:basedOn w:val="Normal"/>
    <w:link w:val="HTMLPreformattedChar"/>
    <w:uiPriority w:val="99"/>
    <w:unhideWhenUsed/>
    <w:rsid w:val="00AA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5A3"/>
    <w:rPr>
      <w:rFonts w:ascii="Courier New" w:eastAsia="Times New Roman" w:hAnsi="Courier New" w:cs="Courier New"/>
      <w:lang w:eastAsia="ja-JP"/>
    </w:rPr>
  </w:style>
  <w:style w:type="character" w:customStyle="1" w:styleId="pl-ent">
    <w:name w:val="pl-ent"/>
    <w:basedOn w:val="DefaultParagraphFont"/>
    <w:rsid w:val="00AA05A3"/>
  </w:style>
  <w:style w:type="character" w:customStyle="1" w:styleId="pl-e">
    <w:name w:val="pl-e"/>
    <w:basedOn w:val="DefaultParagraphFont"/>
    <w:rsid w:val="00AA05A3"/>
  </w:style>
  <w:style w:type="character" w:customStyle="1" w:styleId="pl-s">
    <w:name w:val="pl-s"/>
    <w:basedOn w:val="DefaultParagraphFont"/>
    <w:rsid w:val="00AA05A3"/>
  </w:style>
  <w:style w:type="character" w:customStyle="1" w:styleId="pl-pds">
    <w:name w:val="pl-pds"/>
    <w:basedOn w:val="DefaultParagraphFont"/>
    <w:rsid w:val="00AA05A3"/>
  </w:style>
  <w:style w:type="character" w:customStyle="1" w:styleId="pl-k">
    <w:name w:val="pl-k"/>
    <w:basedOn w:val="DefaultParagraphFont"/>
    <w:rsid w:val="00AA05A3"/>
  </w:style>
  <w:style w:type="character" w:customStyle="1" w:styleId="pl-smi">
    <w:name w:val="pl-smi"/>
    <w:basedOn w:val="DefaultParagraphFont"/>
    <w:rsid w:val="00AA05A3"/>
  </w:style>
  <w:style w:type="character" w:customStyle="1" w:styleId="pl-c1">
    <w:name w:val="pl-c1"/>
    <w:basedOn w:val="DefaultParagraphFont"/>
    <w:rsid w:val="00AA05A3"/>
  </w:style>
  <w:style w:type="character" w:customStyle="1" w:styleId="pl-en">
    <w:name w:val="pl-en"/>
    <w:basedOn w:val="DefaultParagraphFont"/>
    <w:rsid w:val="00AA05A3"/>
  </w:style>
  <w:style w:type="character" w:customStyle="1" w:styleId="pl-v">
    <w:name w:val="pl-v"/>
    <w:basedOn w:val="DefaultParagraphFont"/>
    <w:rsid w:val="00AA0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character" w:customStyle="1" w:styleId="pl-c">
    <w:name w:val="pl-c"/>
    <w:basedOn w:val="DefaultParagraphFont"/>
    <w:rsid w:val="00DC262A"/>
  </w:style>
  <w:style w:type="paragraph" w:styleId="HTMLPreformatted">
    <w:name w:val="HTML Preformatted"/>
    <w:basedOn w:val="Normal"/>
    <w:link w:val="HTMLPreformattedChar"/>
    <w:uiPriority w:val="99"/>
    <w:unhideWhenUsed/>
    <w:rsid w:val="00AA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5A3"/>
    <w:rPr>
      <w:rFonts w:ascii="Courier New" w:eastAsia="Times New Roman" w:hAnsi="Courier New" w:cs="Courier New"/>
      <w:lang w:eastAsia="ja-JP"/>
    </w:rPr>
  </w:style>
  <w:style w:type="character" w:customStyle="1" w:styleId="pl-ent">
    <w:name w:val="pl-ent"/>
    <w:basedOn w:val="DefaultParagraphFont"/>
    <w:rsid w:val="00AA05A3"/>
  </w:style>
  <w:style w:type="character" w:customStyle="1" w:styleId="pl-e">
    <w:name w:val="pl-e"/>
    <w:basedOn w:val="DefaultParagraphFont"/>
    <w:rsid w:val="00AA05A3"/>
  </w:style>
  <w:style w:type="character" w:customStyle="1" w:styleId="pl-s">
    <w:name w:val="pl-s"/>
    <w:basedOn w:val="DefaultParagraphFont"/>
    <w:rsid w:val="00AA05A3"/>
  </w:style>
  <w:style w:type="character" w:customStyle="1" w:styleId="pl-pds">
    <w:name w:val="pl-pds"/>
    <w:basedOn w:val="DefaultParagraphFont"/>
    <w:rsid w:val="00AA05A3"/>
  </w:style>
  <w:style w:type="character" w:customStyle="1" w:styleId="pl-k">
    <w:name w:val="pl-k"/>
    <w:basedOn w:val="DefaultParagraphFont"/>
    <w:rsid w:val="00AA05A3"/>
  </w:style>
  <w:style w:type="character" w:customStyle="1" w:styleId="pl-smi">
    <w:name w:val="pl-smi"/>
    <w:basedOn w:val="DefaultParagraphFont"/>
    <w:rsid w:val="00AA05A3"/>
  </w:style>
  <w:style w:type="character" w:customStyle="1" w:styleId="pl-c1">
    <w:name w:val="pl-c1"/>
    <w:basedOn w:val="DefaultParagraphFont"/>
    <w:rsid w:val="00AA05A3"/>
  </w:style>
  <w:style w:type="character" w:customStyle="1" w:styleId="pl-en">
    <w:name w:val="pl-en"/>
    <w:basedOn w:val="DefaultParagraphFont"/>
    <w:rsid w:val="00AA05A3"/>
  </w:style>
  <w:style w:type="character" w:customStyle="1" w:styleId="pl-v">
    <w:name w:val="pl-v"/>
    <w:basedOn w:val="DefaultParagraphFont"/>
    <w:rsid w:val="00AA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84860-EF71-4756-A5B0-1DECBEDF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692</TotalTime>
  <Pages>14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13826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ASUS</cp:lastModifiedBy>
  <cp:revision>798</cp:revision>
  <cp:lastPrinted>2010-11-26T02:45:00Z</cp:lastPrinted>
  <dcterms:created xsi:type="dcterms:W3CDTF">2019-06-26T16:09:00Z</dcterms:created>
  <dcterms:modified xsi:type="dcterms:W3CDTF">2020-06-24T05:58:00Z</dcterms:modified>
  <cp:category>Template</cp:category>
  <cp:contentStatus>20/11/2012</cp:contentStatus>
</cp:coreProperties>
</file>